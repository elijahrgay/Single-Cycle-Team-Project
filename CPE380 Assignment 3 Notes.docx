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A025D" w14:textId="1CCA3824" w:rsidR="008269ED" w:rsidRDefault="003809E5" w:rsidP="003809E5">
      <w:pPr>
        <w:spacing w:after="202" w:line="259" w:lineRule="auto"/>
        <w:ind w:firstLine="0"/>
        <w:jc w:val="center"/>
      </w:pPr>
      <w:r>
        <w:rPr>
          <w:rFonts w:ascii="Calibri" w:eastAsia="Calibri" w:hAnsi="Calibri" w:cs="Calibri"/>
          <w:b/>
          <w:sz w:val="36"/>
        </w:rPr>
        <w:t xml:space="preserve">CPE380 Assignment </w:t>
      </w:r>
      <w:r w:rsidR="00E56765">
        <w:rPr>
          <w:rFonts w:ascii="Calibri" w:eastAsia="Calibri" w:hAnsi="Calibri" w:cs="Calibri"/>
          <w:b/>
          <w:sz w:val="36"/>
        </w:rPr>
        <w:t>2</w:t>
      </w:r>
      <w:r>
        <w:rPr>
          <w:rFonts w:ascii="Calibri" w:eastAsia="Calibri" w:hAnsi="Calibri" w:cs="Calibri"/>
          <w:b/>
          <w:sz w:val="36"/>
        </w:rPr>
        <w:t>:</w:t>
      </w:r>
      <w:r w:rsidR="00A459DB">
        <w:rPr>
          <w:rFonts w:ascii="Calibri" w:eastAsia="Calibri" w:hAnsi="Calibri" w:cs="Calibri"/>
          <w:b/>
          <w:sz w:val="36"/>
        </w:rPr>
        <w:t xml:space="preserve"> </w:t>
      </w:r>
      <w:r w:rsidR="00C53B8F">
        <w:rPr>
          <w:rFonts w:ascii="Calibri" w:eastAsia="Calibri" w:hAnsi="Calibri" w:cs="Calibri"/>
          <w:b/>
          <w:sz w:val="36"/>
        </w:rPr>
        <w:t>Multicycle Team Project</w:t>
      </w:r>
    </w:p>
    <w:p w14:paraId="3EC9B30E" w14:textId="77777777" w:rsidR="008269ED" w:rsidRDefault="008106F8">
      <w:pPr>
        <w:pStyle w:val="Heading1"/>
      </w:pPr>
      <w:r>
        <w:t>Implementor’s Notes</w:t>
      </w:r>
    </w:p>
    <w:p w14:paraId="5AE6F0EF" w14:textId="19334E61" w:rsidR="008269ED" w:rsidRDefault="00F318BF">
      <w:pPr>
        <w:spacing w:after="0" w:line="259" w:lineRule="auto"/>
        <w:ind w:firstLine="0"/>
        <w:jc w:val="center"/>
      </w:pPr>
      <w:r>
        <w:rPr>
          <w:rFonts w:ascii="Calibri" w:eastAsia="Calibri" w:hAnsi="Calibri" w:cs="Calibri"/>
          <w:sz w:val="24"/>
        </w:rPr>
        <w:t>Ephraim Morgan</w:t>
      </w:r>
      <w:r w:rsidR="004F4F6A">
        <w:rPr>
          <w:rFonts w:ascii="Calibri" w:eastAsia="Calibri" w:hAnsi="Calibri" w:cs="Calibri"/>
          <w:sz w:val="24"/>
        </w:rPr>
        <w:t>, Dalton Grega, and Jacob Dayley</w:t>
      </w:r>
    </w:p>
    <w:p w14:paraId="68B5DA49" w14:textId="77777777" w:rsidR="008269ED" w:rsidRDefault="008106F8">
      <w:pPr>
        <w:spacing w:after="0" w:line="259" w:lineRule="auto"/>
        <w:ind w:left="10" w:hanging="10"/>
        <w:jc w:val="center"/>
      </w:pPr>
      <w:r>
        <w:rPr>
          <w:rFonts w:ascii="Calibri" w:eastAsia="Calibri" w:hAnsi="Calibri" w:cs="Calibri"/>
          <w:sz w:val="20"/>
        </w:rPr>
        <w:t>Department of Electrical and Computer Engineering</w:t>
      </w:r>
    </w:p>
    <w:p w14:paraId="23841E14" w14:textId="77777777" w:rsidR="008269ED" w:rsidRDefault="008106F8">
      <w:pPr>
        <w:spacing w:after="0" w:line="259" w:lineRule="auto"/>
        <w:ind w:left="10" w:hanging="10"/>
        <w:jc w:val="center"/>
      </w:pPr>
      <w:r>
        <w:rPr>
          <w:rFonts w:ascii="Calibri" w:eastAsia="Calibri" w:hAnsi="Calibri" w:cs="Calibri"/>
          <w:sz w:val="20"/>
        </w:rPr>
        <w:t>University of Kentucky, Lexington, KY USA</w:t>
      </w:r>
    </w:p>
    <w:p w14:paraId="42A052C1" w14:textId="0E109709" w:rsidR="004F4F6A" w:rsidRDefault="004F4F6A" w:rsidP="1A027DFD">
      <w:pPr>
        <w:spacing w:after="0" w:line="259" w:lineRule="auto"/>
        <w:ind w:firstLine="0"/>
        <w:jc w:val="center"/>
      </w:pPr>
      <w:hyperlink r:id="rId4">
        <w:r w:rsidRPr="1A027DFD">
          <w:rPr>
            <w:rStyle w:val="Hyperlink"/>
            <w:rFonts w:ascii="Calibri" w:eastAsia="Calibri" w:hAnsi="Calibri" w:cs="Calibri"/>
          </w:rPr>
          <w:t>ecmo237@uky.edu</w:t>
        </w:r>
      </w:hyperlink>
      <w:r w:rsidRPr="1A027DFD">
        <w:rPr>
          <w:rFonts w:ascii="Calibri" w:eastAsia="Calibri" w:hAnsi="Calibri" w:cs="Calibri"/>
        </w:rPr>
        <w:t xml:space="preserve">, </w:t>
      </w:r>
      <w:hyperlink r:id="rId5">
        <w:r w:rsidR="004A0005" w:rsidRPr="1A027DFD">
          <w:rPr>
            <w:rStyle w:val="Hyperlink"/>
            <w:rFonts w:ascii="Calibri" w:eastAsia="Calibri" w:hAnsi="Calibri" w:cs="Calibri"/>
          </w:rPr>
          <w:t>joda226@uky.edu</w:t>
        </w:r>
      </w:hyperlink>
      <w:r w:rsidR="004A0005" w:rsidRPr="1A027DFD">
        <w:rPr>
          <w:rFonts w:ascii="Calibri" w:eastAsia="Calibri" w:hAnsi="Calibri" w:cs="Calibri"/>
        </w:rPr>
        <w:t xml:space="preserve">, </w:t>
      </w:r>
      <w:r w:rsidR="2EDC23C5" w:rsidRPr="1A027DFD">
        <w:rPr>
          <w:rFonts w:ascii="Calibri" w:eastAsia="Calibri" w:hAnsi="Calibri" w:cs="Calibri"/>
        </w:rPr>
        <w:t xml:space="preserve"> </w:t>
      </w:r>
      <w:hyperlink r:id="rId6">
        <w:r w:rsidR="2EDC23C5" w:rsidRPr="1A027DFD">
          <w:rPr>
            <w:rStyle w:val="Hyperlink"/>
            <w:rFonts w:ascii="Calibri" w:eastAsia="Calibri" w:hAnsi="Calibri" w:cs="Calibri"/>
          </w:rPr>
          <w:t>dcgr235@uky.edu</w:t>
        </w:r>
      </w:hyperlink>
    </w:p>
    <w:p w14:paraId="162FBFE9" w14:textId="77777777" w:rsidR="008269ED" w:rsidRDefault="008269ED">
      <w:pPr>
        <w:sectPr w:rsidR="008269ED">
          <w:pgSz w:w="12240" w:h="15840"/>
          <w:pgMar w:top="1447" w:right="1728" w:bottom="1440" w:left="1683" w:header="720" w:footer="720" w:gutter="0"/>
          <w:cols w:space="720"/>
        </w:sectPr>
      </w:pPr>
    </w:p>
    <w:p w14:paraId="40E204A4" w14:textId="77777777" w:rsidR="008269ED" w:rsidRDefault="008106F8">
      <w:pPr>
        <w:pStyle w:val="Heading2"/>
        <w:ind w:left="-5"/>
      </w:pPr>
      <w:r>
        <w:t>ABSTRACT</w:t>
      </w:r>
    </w:p>
    <w:p w14:paraId="39D8EDDB" w14:textId="2BCC2277" w:rsidR="008269ED" w:rsidRDefault="00AB44BE" w:rsidP="001578BE">
      <w:pPr>
        <w:spacing w:after="291"/>
        <w:ind w:left="-15" w:right="-15" w:firstLine="735"/>
      </w:pPr>
      <w:r>
        <w:t xml:space="preserve">The goal of this project is to </w:t>
      </w:r>
      <w:r w:rsidR="00223AC0" w:rsidRPr="00223AC0">
        <w:t xml:space="preserve">modify </w:t>
      </w:r>
      <w:proofErr w:type="gramStart"/>
      <w:r w:rsidR="00223AC0" w:rsidRPr="00223AC0">
        <w:t>a Verilog</w:t>
      </w:r>
      <w:proofErr w:type="gramEnd"/>
      <w:r w:rsidR="00223AC0" w:rsidRPr="00223AC0">
        <w:t xml:space="preserve"> implementation of </w:t>
      </w:r>
      <w:r w:rsidR="008D084E">
        <w:t>a</w:t>
      </w:r>
      <w:r w:rsidR="00223AC0" w:rsidRPr="00223AC0">
        <w:t xml:space="preserve"> multi-cycle design</w:t>
      </w:r>
      <w:r w:rsidR="00223AC0">
        <w:t xml:space="preserve"> </w:t>
      </w:r>
      <w:r w:rsidR="001E07D0">
        <w:t xml:space="preserve">by </w:t>
      </w:r>
      <w:r w:rsidR="00AE4B27">
        <w:t xml:space="preserve">adding </w:t>
      </w:r>
      <w:proofErr w:type="gramStart"/>
      <w:r w:rsidR="00AE4B27">
        <w:t>a MIPS</w:t>
      </w:r>
      <w:proofErr w:type="gramEnd"/>
      <w:r w:rsidR="00AE4B27">
        <w:t xml:space="preserve"> instruction and three non-MIPS instructions</w:t>
      </w:r>
      <w:r w:rsidR="00FB2781">
        <w:t xml:space="preserve"> as a team.</w:t>
      </w:r>
    </w:p>
    <w:p w14:paraId="5229C213" w14:textId="77777777" w:rsidR="008269ED" w:rsidRDefault="008106F8">
      <w:pPr>
        <w:pStyle w:val="Heading2"/>
        <w:tabs>
          <w:tab w:val="center" w:pos="1702"/>
        </w:tabs>
        <w:ind w:left="-15" w:firstLine="0"/>
      </w:pPr>
      <w:r>
        <w:t>1.</w:t>
      </w:r>
      <w:r>
        <w:tab/>
        <w:t>GENERAL APPROACH</w:t>
      </w:r>
    </w:p>
    <w:p w14:paraId="270732BD" w14:textId="0E14BA38" w:rsidR="008269ED" w:rsidRDefault="00D218AC">
      <w:pPr>
        <w:ind w:left="-15" w:right="-15"/>
      </w:pPr>
      <w:r>
        <w:t xml:space="preserve">To complete this </w:t>
      </w:r>
      <w:r w:rsidR="00803658">
        <w:t>assignment,</w:t>
      </w:r>
      <w:r>
        <w:t xml:space="preserve"> we had to </w:t>
      </w:r>
      <w:r w:rsidR="00B03C53">
        <w:t xml:space="preserve">take the </w:t>
      </w:r>
      <w:r w:rsidR="003C6942">
        <w:t xml:space="preserve">shell of a processor provided to us and implement 4 new instructions. </w:t>
      </w:r>
      <w:r w:rsidR="00207028">
        <w:t xml:space="preserve">Since there </w:t>
      </w:r>
      <w:r w:rsidR="004E5913">
        <w:t>were</w:t>
      </w:r>
      <w:r w:rsidR="00207028">
        <w:t xml:space="preserve"> 3 of us and 4 </w:t>
      </w:r>
      <w:r w:rsidR="00C850DB">
        <w:t>instructions,</w:t>
      </w:r>
      <w:r w:rsidR="00207028">
        <w:t xml:space="preserve"> </w:t>
      </w:r>
      <w:r w:rsidR="00D60114">
        <w:t xml:space="preserve">we had one person do </w:t>
      </w:r>
      <w:r w:rsidR="00803658">
        <w:t xml:space="preserve">2 </w:t>
      </w:r>
      <w:r w:rsidR="008179BE">
        <w:t>instruction</w:t>
      </w:r>
      <w:r w:rsidR="00F26A3F">
        <w:t xml:space="preserve">s </w:t>
      </w:r>
      <w:r w:rsidR="00803658">
        <w:t xml:space="preserve">and the other 2 people do 1. </w:t>
      </w:r>
      <w:r w:rsidR="00F26A3F">
        <w:t xml:space="preserve"> </w:t>
      </w:r>
      <w:r w:rsidR="0097304D">
        <w:t xml:space="preserve">Each instruction has one </w:t>
      </w:r>
      <w:r w:rsidR="000D60E2">
        <w:t xml:space="preserve">word in </w:t>
      </w:r>
      <w:r w:rsidR="00A259CD">
        <w:t xml:space="preserve">memory to </w:t>
      </w:r>
      <w:r w:rsidR="00B00697">
        <w:t>be read and executed</w:t>
      </w:r>
      <w:r w:rsidR="008B6277">
        <w:t>.</w:t>
      </w:r>
    </w:p>
    <w:p w14:paraId="0B7F9927" w14:textId="77777777" w:rsidR="0017502B" w:rsidRDefault="0017502B">
      <w:pPr>
        <w:ind w:left="-15" w:right="-15"/>
      </w:pPr>
    </w:p>
    <w:p w14:paraId="3D3613D4" w14:textId="1323E9C4" w:rsidR="00DB3EDD" w:rsidRPr="00DB3EDD" w:rsidRDefault="0073511C" w:rsidP="00DB3EDD">
      <w:pPr>
        <w:pStyle w:val="Heading2"/>
      </w:pPr>
      <w:r>
        <w:t xml:space="preserve">Memory and </w:t>
      </w:r>
      <w:r w:rsidR="005B2A1F">
        <w:t>Decoding</w:t>
      </w:r>
    </w:p>
    <w:p w14:paraId="49DFA738" w14:textId="041431BF" w:rsidR="00DB3EDD" w:rsidRDefault="00862F52">
      <w:pPr>
        <w:ind w:left="-15" w:right="-15"/>
      </w:pPr>
      <w:r>
        <w:t xml:space="preserve">The decoding logic was quite simple once we figured out </w:t>
      </w:r>
      <w:r w:rsidR="006B0317">
        <w:t xml:space="preserve">how to </w:t>
      </w:r>
      <w:r w:rsidR="00B40661">
        <w:t>use the macro</w:t>
      </w:r>
      <w:r w:rsidR="007C3AEB">
        <w:t>s</w:t>
      </w:r>
      <w:r w:rsidR="00B40661">
        <w:t xml:space="preserve"> provided. For each instruction we </w:t>
      </w:r>
      <w:r w:rsidR="00637FCF">
        <w:t xml:space="preserve">were </w:t>
      </w:r>
      <w:r w:rsidR="00EE3757">
        <w:t>provided with</w:t>
      </w:r>
      <w:r w:rsidR="00D12683">
        <w:t xml:space="preserve"> a specific OP code and </w:t>
      </w:r>
      <w:r w:rsidR="009F6063">
        <w:t xml:space="preserve">or told what would be </w:t>
      </w:r>
      <w:r w:rsidR="00E6148B">
        <w:t xml:space="preserve">in the </w:t>
      </w:r>
      <w:r w:rsidR="00F0725D">
        <w:t>FUNCT</w:t>
      </w:r>
      <w:r w:rsidR="00E6148B">
        <w:t xml:space="preserve"> field.</w:t>
      </w:r>
      <w:r w:rsidR="00A40FDD">
        <w:t xml:space="preserve"> The macros provided allow us to easily set the mask for the decode </w:t>
      </w:r>
      <w:r w:rsidR="00A41174">
        <w:t xml:space="preserve">which was all </w:t>
      </w:r>
      <w:r w:rsidR="003E2657">
        <w:t xml:space="preserve">1s in either the OP field </w:t>
      </w:r>
      <w:r w:rsidR="000234A8">
        <w:t xml:space="preserve">and FUNCT field or in the case of instructions that use </w:t>
      </w:r>
      <w:r w:rsidR="003A167A">
        <w:t xml:space="preserve">immediate just the OP field. We then assign the </w:t>
      </w:r>
      <w:r w:rsidR="004E4176">
        <w:t>provided</w:t>
      </w:r>
      <w:r w:rsidR="00691E92">
        <w:t xml:space="preserve"> OP + FUNCT va</w:t>
      </w:r>
      <w:r w:rsidR="004E4176">
        <w:t>lues</w:t>
      </w:r>
      <w:r w:rsidR="00B509F1">
        <w:t xml:space="preserve"> and set “</w:t>
      </w:r>
      <w:proofErr w:type="spellStart"/>
      <w:r w:rsidR="00B509F1">
        <w:t>noop</w:t>
      </w:r>
      <w:proofErr w:type="spellEnd"/>
      <w:r w:rsidR="00B509F1">
        <w:t xml:space="preserve">” to </w:t>
      </w:r>
      <w:r w:rsidR="00892941">
        <w:t xml:space="preserve">the state </w:t>
      </w:r>
      <w:r w:rsidR="00040FD8">
        <w:t xml:space="preserve">where </w:t>
      </w:r>
      <w:r w:rsidR="00F12008">
        <w:t xml:space="preserve">our </w:t>
      </w:r>
      <w:r w:rsidR="00CF4C35">
        <w:t>instruction implementation begins.</w:t>
      </w:r>
      <w:r w:rsidR="00F12BD7">
        <w:t xml:space="preserve"> </w:t>
      </w:r>
    </w:p>
    <w:p w14:paraId="21C412E3" w14:textId="5EEC6DD2" w:rsidR="00473D2A" w:rsidRDefault="00473D2A">
      <w:pPr>
        <w:ind w:left="-15" w:right="-15"/>
      </w:pPr>
      <w:r>
        <w:t xml:space="preserve">In our memory </w:t>
      </w:r>
      <w:r w:rsidR="001118AA">
        <w:t xml:space="preserve">we initialize </w:t>
      </w:r>
      <w:r w:rsidR="00A44A12">
        <w:t xml:space="preserve">7 </w:t>
      </w:r>
      <w:r w:rsidR="008A17FD">
        <w:t>words</w:t>
      </w:r>
      <w:r w:rsidR="00167B8C">
        <w:t>. These are m[0]-</w:t>
      </w:r>
      <w:proofErr w:type="gramStart"/>
      <w:r w:rsidR="00872774">
        <w:t>m[</w:t>
      </w:r>
      <w:proofErr w:type="gramEnd"/>
      <w:r w:rsidR="001E6B1F">
        <w:t xml:space="preserve">5] as well as </w:t>
      </w:r>
      <w:proofErr w:type="gramStart"/>
      <w:r w:rsidR="001E6B1F">
        <w:t>m[</w:t>
      </w:r>
      <w:proofErr w:type="gramEnd"/>
      <w:r w:rsidR="001E6B1F">
        <w:t>128</w:t>
      </w:r>
      <w:r w:rsidR="00872774">
        <w:t>]. The</w:t>
      </w:r>
      <w:r w:rsidR="0064326E">
        <w:t xml:space="preserve"> </w:t>
      </w:r>
      <w:r w:rsidR="00096A8E">
        <w:t xml:space="preserve">words at </w:t>
      </w:r>
      <w:proofErr w:type="gramStart"/>
      <w:r w:rsidR="00966383">
        <w:t>m[</w:t>
      </w:r>
      <w:proofErr w:type="gramEnd"/>
      <w:r w:rsidR="001A7086">
        <w:t>0-5</w:t>
      </w:r>
      <w:r w:rsidR="00966383">
        <w:t>]</w:t>
      </w:r>
      <w:r w:rsidR="001A7086">
        <w:t xml:space="preserve"> </w:t>
      </w:r>
      <w:r w:rsidR="00424891">
        <w:t xml:space="preserve">are each </w:t>
      </w:r>
      <w:proofErr w:type="gramStart"/>
      <w:r w:rsidR="00424891">
        <w:t>instructions</w:t>
      </w:r>
      <w:proofErr w:type="gramEnd"/>
      <w:r w:rsidR="00424891">
        <w:t xml:space="preserve"> while</w:t>
      </w:r>
      <w:r w:rsidR="00966383">
        <w:t xml:space="preserve"> </w:t>
      </w:r>
      <w:proofErr w:type="gramStart"/>
      <w:r w:rsidR="00966383">
        <w:t>m[</w:t>
      </w:r>
      <w:proofErr w:type="gramEnd"/>
      <w:r w:rsidR="00966383">
        <w:t>128]</w:t>
      </w:r>
      <w:r w:rsidR="00937004">
        <w:t xml:space="preserve"> is a random piece of memory initialized for the</w:t>
      </w:r>
      <w:r w:rsidR="00F3796E">
        <w:t xml:space="preserve"> purpose of testing </w:t>
      </w:r>
      <w:r w:rsidR="00527A9D">
        <w:t xml:space="preserve">our test </w:t>
      </w:r>
      <w:proofErr w:type="gramStart"/>
      <w:r w:rsidR="00872774">
        <w:t>and</w:t>
      </w:r>
      <w:r w:rsidR="00527A9D">
        <w:t xml:space="preserve"> </w:t>
      </w:r>
      <w:r w:rsidR="00872774">
        <w:t>set</w:t>
      </w:r>
      <w:proofErr w:type="gramEnd"/>
      <w:r w:rsidR="00872774">
        <w:t xml:space="preserve"> </w:t>
      </w:r>
      <w:r w:rsidR="00527A9D">
        <w:t>implementation.</w:t>
      </w:r>
      <w:r w:rsidR="0064326E">
        <w:t xml:space="preserve"> Each piece of memory that holds an instruction holds its OP code as well as what registers it will be using. It also either holds a FUNCT field or a</w:t>
      </w:r>
      <w:r w:rsidR="00872774">
        <w:t>n</w:t>
      </w:r>
      <w:r w:rsidR="0064326E">
        <w:t xml:space="preserve"> IMMED field depending on if an immediate is needed for the instruction.</w:t>
      </w:r>
    </w:p>
    <w:p w14:paraId="7100A45B" w14:textId="77777777" w:rsidR="008F32E1" w:rsidRDefault="008F32E1">
      <w:pPr>
        <w:ind w:left="-15" w:right="-15"/>
      </w:pPr>
    </w:p>
    <w:p w14:paraId="5A5940C3" w14:textId="4BAE655B" w:rsidR="00DB3EDD" w:rsidRDefault="003E31B1" w:rsidP="00B02FB5">
      <w:pPr>
        <w:pStyle w:val="Heading2"/>
      </w:pPr>
      <w:r>
        <w:t>Or Immediate Implementation</w:t>
      </w:r>
    </w:p>
    <w:p w14:paraId="7847C605" w14:textId="255B163C" w:rsidR="671AAADF" w:rsidRDefault="00872774" w:rsidP="671AAADF">
      <w:r>
        <w:t>The OR I</w:t>
      </w:r>
      <w:r w:rsidR="00934739">
        <w:t xml:space="preserve">mmediate instruction is </w:t>
      </w:r>
      <w:proofErr w:type="gramStart"/>
      <w:r w:rsidR="00934739">
        <w:t>and</w:t>
      </w:r>
      <w:proofErr w:type="gramEnd"/>
      <w:r w:rsidR="00934739">
        <w:t xml:space="preserve"> instruction that takes </w:t>
      </w:r>
      <w:r w:rsidR="005D2384">
        <w:t xml:space="preserve">the values from the register assigned </w:t>
      </w:r>
      <w:proofErr w:type="spellStart"/>
      <w:r w:rsidR="00565DD4">
        <w:t>rs</w:t>
      </w:r>
      <w:proofErr w:type="spellEnd"/>
      <w:r w:rsidR="00565DD4">
        <w:t xml:space="preserve"> and </w:t>
      </w:r>
      <w:r w:rsidR="00342434">
        <w:t xml:space="preserve">bitwise ORs it </w:t>
      </w:r>
      <w:r w:rsidR="00734742">
        <w:t xml:space="preserve">with the value in the immediate field of the </w:t>
      </w:r>
      <w:r w:rsidR="00B718AF">
        <w:t xml:space="preserve">instruction. </w:t>
      </w:r>
      <w:r w:rsidR="004A6EBB">
        <w:t xml:space="preserve">It then deposits the result into </w:t>
      </w:r>
      <w:r w:rsidR="0059709A">
        <w:t xml:space="preserve">the register assigned rt. </w:t>
      </w:r>
    </w:p>
    <w:p w14:paraId="465BD642" w14:textId="597D5F73" w:rsidR="006C1DA0" w:rsidRDefault="000F6833" w:rsidP="671AAADF">
      <w:r>
        <w:t>My implementation takes 3 cycles and starts at state 8 of the state machine and goes until state 1</w:t>
      </w:r>
      <w:r w:rsidR="00692F55">
        <w:t>0</w:t>
      </w:r>
      <w:r w:rsidR="00185F2E">
        <w:t>.</w:t>
      </w:r>
      <w:r w:rsidR="00AC3D69">
        <w:t xml:space="preserve"> </w:t>
      </w:r>
      <w:r w:rsidR="009A4250">
        <w:t>It takes</w:t>
      </w:r>
      <w:r w:rsidR="009E470B">
        <w:t xml:space="preserve"> the bits from the immediate field </w:t>
      </w:r>
      <w:r w:rsidR="00C554D1">
        <w:t xml:space="preserve">and puts them into </w:t>
      </w:r>
      <w:r w:rsidR="00F22BAA">
        <w:t xml:space="preserve">the Yin register. Then </w:t>
      </w:r>
      <w:r w:rsidR="007D5894">
        <w:t xml:space="preserve">it puts the value of </w:t>
      </w:r>
      <w:proofErr w:type="spellStart"/>
      <w:r w:rsidR="007D5894">
        <w:t>rs</w:t>
      </w:r>
      <w:proofErr w:type="spellEnd"/>
      <w:r w:rsidR="007D5894">
        <w:t xml:space="preserve"> onto the bus and triggers </w:t>
      </w:r>
      <w:proofErr w:type="spellStart"/>
      <w:r w:rsidR="007D5894">
        <w:t>ALUor</w:t>
      </w:r>
      <w:proofErr w:type="spellEnd"/>
      <w:r w:rsidR="000E2A72">
        <w:t xml:space="preserve">. At the end of the </w:t>
      </w:r>
      <w:proofErr w:type="gramStart"/>
      <w:r w:rsidR="000E2A72">
        <w:t>cycle</w:t>
      </w:r>
      <w:proofErr w:type="gramEnd"/>
      <w:r w:rsidR="000E2A72">
        <w:t xml:space="preserve"> it calls Zin to lock the result of the </w:t>
      </w:r>
      <w:proofErr w:type="spellStart"/>
      <w:r w:rsidR="000E2A72">
        <w:t>ALUor</w:t>
      </w:r>
      <w:proofErr w:type="spellEnd"/>
      <w:r w:rsidR="000E2A72">
        <w:t xml:space="preserve"> into the Z register. </w:t>
      </w:r>
    </w:p>
    <w:p w14:paraId="368EC9DC" w14:textId="13DCDFB4" w:rsidR="008113BA" w:rsidRDefault="008113BA" w:rsidP="671AAADF">
      <w:r>
        <w:t xml:space="preserve">My test case uses </w:t>
      </w:r>
      <w:proofErr w:type="gramStart"/>
      <w:r>
        <w:t>r[</w:t>
      </w:r>
      <w:proofErr w:type="gramEnd"/>
      <w:r>
        <w:t xml:space="preserve">1] as an input </w:t>
      </w:r>
      <w:r w:rsidR="004034E2">
        <w:t xml:space="preserve">and has 9 in the immediate field. </w:t>
      </w:r>
      <w:r w:rsidR="00727197">
        <w:t xml:space="preserve">Register </w:t>
      </w:r>
      <w:proofErr w:type="gramStart"/>
      <w:r w:rsidR="00727197">
        <w:t>r[</w:t>
      </w:r>
      <w:proofErr w:type="gramEnd"/>
      <w:r w:rsidR="00727197">
        <w:t>1] holds the number 6</w:t>
      </w:r>
      <w:r w:rsidR="00880EA7">
        <w:t xml:space="preserve"> because the </w:t>
      </w:r>
      <w:r w:rsidR="00943850">
        <w:t xml:space="preserve">add instruction </w:t>
      </w:r>
      <w:r w:rsidR="00DE74AA">
        <w:t xml:space="preserve">put the sum of </w:t>
      </w:r>
      <w:proofErr w:type="gramStart"/>
      <w:r w:rsidR="00DE74AA">
        <w:t>r[</w:t>
      </w:r>
      <w:proofErr w:type="gramEnd"/>
      <w:r w:rsidR="00291F60">
        <w:t xml:space="preserve">2] and </w:t>
      </w:r>
      <w:proofErr w:type="gramStart"/>
      <w:r w:rsidR="00291F60">
        <w:t>r[</w:t>
      </w:r>
      <w:proofErr w:type="gramEnd"/>
      <w:r w:rsidR="00291F60">
        <w:t xml:space="preserve">3] there. </w:t>
      </w:r>
      <w:r w:rsidR="00F91924">
        <w:t xml:space="preserve">6 </w:t>
      </w:r>
      <w:r w:rsidR="00AA2862">
        <w:t xml:space="preserve">in binary is </w:t>
      </w:r>
      <w:r w:rsidR="00007A4A">
        <w:t xml:space="preserve">0110 and 9 in binary is 1001. When you or this you get 1111 </w:t>
      </w:r>
      <w:r w:rsidR="00007A4A">
        <w:t xml:space="preserve">which in hex is 0xf. </w:t>
      </w:r>
      <w:r w:rsidR="00962895">
        <w:t xml:space="preserve">The output is then stored in the rt field which in this case is assigned to </w:t>
      </w:r>
      <w:proofErr w:type="gramStart"/>
      <w:r w:rsidR="00A5519E">
        <w:t>r[</w:t>
      </w:r>
      <w:proofErr w:type="gramEnd"/>
      <w:r w:rsidR="00A5519E">
        <w:t>4].</w:t>
      </w:r>
      <w:r w:rsidR="00AB2F82">
        <w:t xml:space="preserve"> You can see the correct result </w:t>
      </w:r>
      <w:r w:rsidR="004834E7">
        <w:t xml:space="preserve">if you run the simulation and go to time 31. </w:t>
      </w:r>
      <w:r w:rsidR="003732D8">
        <w:t xml:space="preserve">0xf is stored in </w:t>
      </w:r>
      <w:proofErr w:type="gramStart"/>
      <w:r w:rsidR="00866C38">
        <w:t>r[</w:t>
      </w:r>
      <w:proofErr w:type="gramEnd"/>
      <w:r w:rsidR="00866C38">
        <w:t xml:space="preserve">4] and </w:t>
      </w:r>
      <w:r w:rsidR="00327F8B">
        <w:t xml:space="preserve">the state goes back to the beginning of the fetch </w:t>
      </w:r>
      <w:r w:rsidR="00BC137D">
        <w:t>cycle.</w:t>
      </w:r>
    </w:p>
    <w:p w14:paraId="552EC0B3" w14:textId="77777777" w:rsidR="00D040BC" w:rsidRDefault="00D040BC" w:rsidP="00D040BC"/>
    <w:p w14:paraId="30E18531" w14:textId="7067E663" w:rsidR="00D040BC" w:rsidRDefault="004C79CE" w:rsidP="00D040BC">
      <w:pPr>
        <w:pStyle w:val="Heading2"/>
      </w:pPr>
      <w:r>
        <w:t>Average Round Up</w:t>
      </w:r>
    </w:p>
    <w:p w14:paraId="2472E883" w14:textId="445FF0EA" w:rsidR="4643380A" w:rsidRDefault="1F673D27" w:rsidP="4643380A">
      <w:r>
        <w:t>For the average rounding up function,</w:t>
      </w:r>
      <w:r w:rsidR="2276030E">
        <w:t xml:space="preserve"> we were expected to take two registers values (</w:t>
      </w:r>
      <w:proofErr w:type="spellStart"/>
      <w:r w:rsidR="2276030E">
        <w:t>rs</w:t>
      </w:r>
      <w:proofErr w:type="spellEnd"/>
      <w:r w:rsidR="2276030E">
        <w:t xml:space="preserve"> &amp; rt) and compute the rounded</w:t>
      </w:r>
      <w:r w:rsidR="4B3C9B5E">
        <w:t>-</w:t>
      </w:r>
      <w:r w:rsidR="2276030E">
        <w:t xml:space="preserve">up average between the two </w:t>
      </w:r>
      <w:r w:rsidR="2FAAB382">
        <w:t xml:space="preserve">that will be placed in the </w:t>
      </w:r>
      <w:proofErr w:type="spellStart"/>
      <w:r w:rsidR="2FAAB382">
        <w:t>rd</w:t>
      </w:r>
      <w:proofErr w:type="spellEnd"/>
      <w:r w:rsidR="2FAAB382">
        <w:t xml:space="preserve"> register. </w:t>
      </w:r>
      <w:r w:rsidR="1EDFDBF3">
        <w:t xml:space="preserve"> </w:t>
      </w:r>
      <w:r w:rsidR="7A6717B0">
        <w:t xml:space="preserve">This function was built around the provided equation </w:t>
      </w:r>
      <w:proofErr w:type="spellStart"/>
      <w:r w:rsidR="7A6717B0">
        <w:t>rd</w:t>
      </w:r>
      <w:proofErr w:type="spellEnd"/>
      <w:r w:rsidR="7A6717B0">
        <w:t xml:space="preserve"> = ((</w:t>
      </w:r>
      <w:proofErr w:type="spellStart"/>
      <w:r w:rsidR="7A6717B0">
        <w:t>rs^rt</w:t>
      </w:r>
      <w:proofErr w:type="spellEnd"/>
      <w:r w:rsidR="7A6717B0">
        <w:t>)&gt;&gt;1</w:t>
      </w:r>
      <w:r w:rsidR="3176B2E6">
        <w:t>) +</w:t>
      </w:r>
      <w:r w:rsidR="2716251A">
        <w:t xml:space="preserve"> </w:t>
      </w:r>
      <w:r w:rsidR="3176B2E6">
        <w:t>(</w:t>
      </w:r>
      <w:proofErr w:type="spellStart"/>
      <w:r w:rsidR="7A6717B0">
        <w:t>rs&amp;rt</w:t>
      </w:r>
      <w:proofErr w:type="spellEnd"/>
      <w:r w:rsidR="7A6717B0">
        <w:t>)</w:t>
      </w:r>
      <w:r w:rsidR="634AEF43">
        <w:t xml:space="preserve"> </w:t>
      </w:r>
      <w:r w:rsidR="7A6717B0">
        <w:t>+</w:t>
      </w:r>
      <w:r w:rsidR="634AEF43">
        <w:t xml:space="preserve"> </w:t>
      </w:r>
      <w:r w:rsidR="7A6717B0">
        <w:t>(</w:t>
      </w:r>
      <w:proofErr w:type="spellStart"/>
      <w:r w:rsidR="7A6717B0">
        <w:t>rs^</w:t>
      </w:r>
      <w:proofErr w:type="gramStart"/>
      <w:r w:rsidR="7A6717B0">
        <w:t>rt</w:t>
      </w:r>
      <w:proofErr w:type="spellEnd"/>
      <w:r w:rsidR="7A6717B0">
        <w:t>)&amp;</w:t>
      </w:r>
      <w:proofErr w:type="gramEnd"/>
      <w:r w:rsidR="7A6717B0">
        <w:t>1), which</w:t>
      </w:r>
      <w:r w:rsidR="7793A064">
        <w:t xml:space="preserve"> </w:t>
      </w:r>
      <w:r w:rsidR="7A6717B0">
        <w:t xml:space="preserve">ensured that </w:t>
      </w:r>
      <w:r w:rsidR="2610D3E2">
        <w:t>the computed average return</w:t>
      </w:r>
      <w:r w:rsidR="1C2FEFF5">
        <w:t>s</w:t>
      </w:r>
      <w:r w:rsidR="2610D3E2">
        <w:t xml:space="preserve"> the rounded-up value</w:t>
      </w:r>
      <w:r w:rsidR="7F1F6A20">
        <w:t>. This is possible by taking (</w:t>
      </w:r>
      <w:proofErr w:type="spellStart"/>
      <w:r w:rsidR="7F1F6A20">
        <w:t>rs^</w:t>
      </w:r>
      <w:proofErr w:type="gramStart"/>
      <w:r w:rsidR="7F1F6A20">
        <w:t>rt</w:t>
      </w:r>
      <w:proofErr w:type="spellEnd"/>
      <w:r w:rsidR="7F1F6A20">
        <w:t>)&amp;</w:t>
      </w:r>
      <w:proofErr w:type="gramEnd"/>
      <w:r w:rsidR="7F1F6A20">
        <w:t>1</w:t>
      </w:r>
      <w:r w:rsidR="328FFBDF">
        <w:t xml:space="preserve">, where the low bit of </w:t>
      </w:r>
      <w:proofErr w:type="spellStart"/>
      <w:r w:rsidR="328FFBDF">
        <w:t>rs^rt</w:t>
      </w:r>
      <w:proofErr w:type="spellEnd"/>
      <w:r w:rsidR="328FFBDF">
        <w:t xml:space="preserve"> is taken </w:t>
      </w:r>
      <w:r w:rsidR="66790ABF">
        <w:t xml:space="preserve">into consideration when </w:t>
      </w:r>
      <w:r w:rsidR="694DA86E">
        <w:t xml:space="preserve">the </w:t>
      </w:r>
      <w:r w:rsidR="745BF41E">
        <w:t>average</w:t>
      </w:r>
      <w:r w:rsidR="694DA86E">
        <w:t xml:space="preserve"> computation </w:t>
      </w:r>
      <w:r w:rsidR="5E6D23FE">
        <w:t>is done</w:t>
      </w:r>
      <w:r w:rsidR="25977B36">
        <w:t xml:space="preserve">. </w:t>
      </w:r>
      <w:r w:rsidR="7BDEE37F">
        <w:t xml:space="preserve"> </w:t>
      </w:r>
      <w:r w:rsidR="1706AE51">
        <w:t>The result</w:t>
      </w:r>
      <w:r w:rsidR="6B7FC19D">
        <w:t xml:space="preserve"> is then placed into the register </w:t>
      </w:r>
      <w:proofErr w:type="spellStart"/>
      <w:r w:rsidR="6B7FC19D">
        <w:t>rd</w:t>
      </w:r>
      <w:proofErr w:type="spellEnd"/>
      <w:r w:rsidR="6B7FC19D">
        <w:t xml:space="preserve"> and jumps to the initial state. </w:t>
      </w:r>
    </w:p>
    <w:p w14:paraId="256B3B05" w14:textId="7E2280BE" w:rsidR="6B7FC19D" w:rsidRDefault="6B7FC19D">
      <w:r>
        <w:t>To achieve this, we first needed to initializ</w:t>
      </w:r>
      <w:r w:rsidR="145F03F7">
        <w:t xml:space="preserve">e our ONOP, memory, and </w:t>
      </w:r>
      <w:bookmarkStart w:id="0" w:name="_Int_SXAk3bKm"/>
      <w:proofErr w:type="gramStart"/>
      <w:r w:rsidR="3F26F8AD">
        <w:t>registers</w:t>
      </w:r>
      <w:bookmarkEnd w:id="0"/>
      <w:proofErr w:type="gramEnd"/>
      <w:r w:rsidR="24118135">
        <w:t xml:space="preserve"> </w:t>
      </w:r>
      <w:r w:rsidR="145F03F7">
        <w:t xml:space="preserve">the function needed. Our ONOP statement required </w:t>
      </w:r>
      <w:r w:rsidR="0E72D869">
        <w:t>the decimal value 0 to be placed in the OP field and the decimal 1 to be placed in the FU</w:t>
      </w:r>
      <w:r w:rsidR="4F228DA1">
        <w:t>NCT field. This resulted in our ONOP:</w:t>
      </w:r>
      <w:r w:rsidR="3A4459EA">
        <w:t xml:space="preserve"> </w:t>
      </w:r>
    </w:p>
    <w:p w14:paraId="30E6F0ED" w14:textId="4A6257E2" w:rsidR="6B7FC19D" w:rsidRDefault="3A4459EA">
      <w:r>
        <w:t>`DECODE(`OP(-</w:t>
      </w:r>
      <w:proofErr w:type="gramStart"/>
      <w:r>
        <w:t>1)+</w:t>
      </w:r>
      <w:proofErr w:type="gramEnd"/>
      <w:r>
        <w:t>`</w:t>
      </w:r>
      <w:proofErr w:type="gramStart"/>
      <w:r>
        <w:t>FUNCT(</w:t>
      </w:r>
      <w:proofErr w:type="gramEnd"/>
      <w:r>
        <w:t>-1), `</w:t>
      </w:r>
      <w:proofErr w:type="gramStart"/>
      <w:r>
        <w:t>FUNCT(</w:t>
      </w:r>
      <w:proofErr w:type="gramEnd"/>
      <w:r>
        <w:t>-1), 57).</w:t>
      </w:r>
    </w:p>
    <w:p w14:paraId="12EB9394" w14:textId="2D14412A" w:rsidR="21A5E747" w:rsidRDefault="414BD893">
      <w:r>
        <w:t>This function begins in state 57, hence 57 being called in the ONOP statement. Next, we initialized the</w:t>
      </w:r>
      <w:r w:rsidR="13DDA6E7">
        <w:t xml:space="preserve"> function in memory by using:</w:t>
      </w:r>
      <w:r>
        <w:br/>
      </w:r>
      <w:r w:rsidR="13DDA6E7">
        <w:t xml:space="preserve"> </w:t>
      </w:r>
      <w:proofErr w:type="gramStart"/>
      <w:r w:rsidR="13DDA6E7">
        <w:t>m[</w:t>
      </w:r>
      <w:proofErr w:type="gramEnd"/>
      <w:r w:rsidR="13DDA6E7">
        <w:t>4] = `</w:t>
      </w:r>
      <w:proofErr w:type="gramStart"/>
      <w:r w:rsidR="13DDA6E7">
        <w:t>OP(</w:t>
      </w:r>
      <w:proofErr w:type="gramEnd"/>
      <w:r w:rsidR="13DDA6E7">
        <w:t>0) + `</w:t>
      </w:r>
      <w:proofErr w:type="gramStart"/>
      <w:r w:rsidR="13DDA6E7">
        <w:t>RD(</w:t>
      </w:r>
      <w:proofErr w:type="gramEnd"/>
      <w:r w:rsidR="13DDA6E7">
        <w:t>9) + `</w:t>
      </w:r>
      <w:proofErr w:type="gramStart"/>
      <w:r w:rsidR="13DDA6E7">
        <w:t>RS(</w:t>
      </w:r>
      <w:proofErr w:type="gramEnd"/>
      <w:r w:rsidR="13DDA6E7">
        <w:t>10) + `</w:t>
      </w:r>
      <w:proofErr w:type="gramStart"/>
      <w:r w:rsidR="13DDA6E7">
        <w:t>RT(</w:t>
      </w:r>
      <w:proofErr w:type="gramEnd"/>
      <w:r w:rsidR="13DDA6E7">
        <w:t>11) + `</w:t>
      </w:r>
      <w:proofErr w:type="gramStart"/>
      <w:r w:rsidR="13DDA6E7">
        <w:t>FUNCT(</w:t>
      </w:r>
      <w:proofErr w:type="gramEnd"/>
      <w:r w:rsidR="13DDA6E7">
        <w:t>1</w:t>
      </w:r>
      <w:proofErr w:type="gramStart"/>
      <w:r w:rsidR="13DDA6E7">
        <w:t>);</w:t>
      </w:r>
      <w:proofErr w:type="gramEnd"/>
    </w:p>
    <w:p w14:paraId="2278C3DC" w14:textId="5AF0C0DE" w:rsidR="004C79CE" w:rsidRDefault="63EBDC86" w:rsidP="004C79CE">
      <w:r>
        <w:t xml:space="preserve">In our memory, </w:t>
      </w:r>
      <w:r w:rsidR="673D923D">
        <w:t>registers</w:t>
      </w:r>
      <w:r>
        <w:t xml:space="preserve"> 9, 10, and 11 are called where 9 is </w:t>
      </w:r>
      <w:r w:rsidR="18A0F614">
        <w:t>the</w:t>
      </w:r>
      <w:r>
        <w:t xml:space="preserve"> </w:t>
      </w:r>
      <w:r w:rsidR="741AEE4A">
        <w:t xml:space="preserve">result register (RD) and 10 and 11 are </w:t>
      </w:r>
      <w:r w:rsidR="0DDAFD47">
        <w:t>the</w:t>
      </w:r>
      <w:r w:rsidR="741AEE4A">
        <w:t xml:space="preserve"> computation registers (RS) &amp; (RT). </w:t>
      </w:r>
    </w:p>
    <w:p w14:paraId="4A70F386" w14:textId="6C24AF1D" w:rsidR="59C0360E" w:rsidRDefault="5230D878">
      <w:r>
        <w:t xml:space="preserve">After everything is prepared, we began </w:t>
      </w:r>
      <w:r w:rsidR="4E6403BA">
        <w:t xml:space="preserve">implementing the function </w:t>
      </w:r>
      <w:r>
        <w:t xml:space="preserve">in state 57. </w:t>
      </w:r>
      <w:r w:rsidR="191A6EC7">
        <w:t xml:space="preserve">To </w:t>
      </w:r>
      <w:r w:rsidR="653A938F">
        <w:t>simplify the process</w:t>
      </w:r>
      <w:r w:rsidR="191A6EC7">
        <w:t xml:space="preserve">, </w:t>
      </w:r>
      <w:r w:rsidR="2828462F">
        <w:t xml:space="preserve">we focused on </w:t>
      </w:r>
      <w:r w:rsidR="79441172">
        <w:t xml:space="preserve">computing </w:t>
      </w:r>
      <w:r w:rsidR="2828462F">
        <w:t>each of the three</w:t>
      </w:r>
      <w:r w:rsidR="79441172">
        <w:t xml:space="preserve"> terms of the provided </w:t>
      </w:r>
      <w:proofErr w:type="spellStart"/>
      <w:r w:rsidR="79441172">
        <w:t>rd</w:t>
      </w:r>
      <w:proofErr w:type="spellEnd"/>
      <w:r w:rsidR="79441172">
        <w:t xml:space="preserve"> equation.</w:t>
      </w:r>
      <w:r w:rsidR="11766FE5">
        <w:t xml:space="preserve"> These three terms were: 1. (</w:t>
      </w:r>
      <w:proofErr w:type="spellStart"/>
      <w:r w:rsidR="11766FE5">
        <w:t>rs^rt</w:t>
      </w:r>
      <w:proofErr w:type="spellEnd"/>
      <w:r w:rsidR="11766FE5">
        <w:t>)&gt;&gt;1, 2. (</w:t>
      </w:r>
      <w:proofErr w:type="spellStart"/>
      <w:r w:rsidR="11766FE5">
        <w:t>rs&amp;rt</w:t>
      </w:r>
      <w:proofErr w:type="spellEnd"/>
      <w:r w:rsidR="11766FE5">
        <w:t>), 3. (</w:t>
      </w:r>
      <w:proofErr w:type="spellStart"/>
      <w:r w:rsidR="11766FE5">
        <w:t>rs^</w:t>
      </w:r>
      <w:proofErr w:type="gramStart"/>
      <w:r w:rsidR="11766FE5">
        <w:t>rt</w:t>
      </w:r>
      <w:proofErr w:type="spellEnd"/>
      <w:r w:rsidR="11766FE5">
        <w:t>)&amp;</w:t>
      </w:r>
      <w:proofErr w:type="gramEnd"/>
      <w:r w:rsidR="11766FE5">
        <w:t xml:space="preserve">1. </w:t>
      </w:r>
      <w:r w:rsidR="41B81FEA">
        <w:t xml:space="preserve">Y and MAR were used to store these temporary values. </w:t>
      </w:r>
      <w:r w:rsidR="46EBE477">
        <w:t xml:space="preserve">The first term computed was </w:t>
      </w:r>
      <w:proofErr w:type="spellStart"/>
      <w:r w:rsidR="46EBE477">
        <w:t>rs^rt</w:t>
      </w:r>
      <w:proofErr w:type="spellEnd"/>
      <w:r w:rsidR="356B9917">
        <w:t xml:space="preserve">, which is repeatedly recalculated throughout the function because of temporary </w:t>
      </w:r>
      <w:r w:rsidR="3E3C7659">
        <w:t>values issues explained later. An example of this calculation can be seen in states 57-5</w:t>
      </w:r>
      <w:r w:rsidR="74CBEA13">
        <w:t xml:space="preserve">9. The next calculation made is </w:t>
      </w:r>
      <w:proofErr w:type="spellStart"/>
      <w:r w:rsidR="74CBEA13">
        <w:t>rs&amp;rt</w:t>
      </w:r>
      <w:proofErr w:type="spellEnd"/>
      <w:r w:rsidR="74CBEA13">
        <w:t>, which can be seen in states 60-62. In</w:t>
      </w:r>
      <w:r w:rsidR="7DF27CD6">
        <w:t xml:space="preserve"> states 63-67, the computed </w:t>
      </w:r>
      <w:proofErr w:type="spellStart"/>
      <w:r w:rsidR="7DF27CD6">
        <w:t>rs^rt</w:t>
      </w:r>
      <w:proofErr w:type="spellEnd"/>
      <w:r w:rsidR="7DF27CD6">
        <w:t xml:space="preserve"> is shifted </w:t>
      </w:r>
      <w:r w:rsidR="52943186">
        <w:t>right by a constant 1 and is latched into the temporary y. In states 68-69</w:t>
      </w:r>
      <w:r w:rsidR="4606570F">
        <w:t xml:space="preserve"> (</w:t>
      </w:r>
      <w:proofErr w:type="spellStart"/>
      <w:r w:rsidR="4606570F">
        <w:t>rs^rt</w:t>
      </w:r>
      <w:proofErr w:type="spellEnd"/>
      <w:r w:rsidR="4606570F">
        <w:t xml:space="preserve">) &gt;&gt; 1 + </w:t>
      </w:r>
      <w:proofErr w:type="spellStart"/>
      <w:r w:rsidR="4606570F">
        <w:t>rs&amp;rt</w:t>
      </w:r>
      <w:proofErr w:type="spellEnd"/>
      <w:r w:rsidR="4606570F">
        <w:t xml:space="preserve"> is calculated and placed into the temporary MAR. In states 70-</w:t>
      </w:r>
      <w:r w:rsidR="328CADC7">
        <w:t xml:space="preserve">74, </w:t>
      </w:r>
      <w:proofErr w:type="spellStart"/>
      <w:r w:rsidR="328CADC7">
        <w:t>rs^</w:t>
      </w:r>
      <w:proofErr w:type="gramStart"/>
      <w:r w:rsidR="328CADC7">
        <w:t>rt</w:t>
      </w:r>
      <w:proofErr w:type="spellEnd"/>
      <w:r w:rsidR="328CADC7">
        <w:t xml:space="preserve">  &amp;</w:t>
      </w:r>
      <w:proofErr w:type="gramEnd"/>
      <w:r w:rsidR="328CADC7">
        <w:t xml:space="preserve"> 1 is calculated and </w:t>
      </w:r>
      <w:r w:rsidR="5D7A349B">
        <w:t xml:space="preserve">latched into temporary y. In states 75-77, the final calculation is made and moved into the </w:t>
      </w:r>
      <w:proofErr w:type="spellStart"/>
      <w:r w:rsidR="5D7A349B">
        <w:t>rd</w:t>
      </w:r>
      <w:proofErr w:type="spellEnd"/>
      <w:r w:rsidR="5D7A349B">
        <w:t xml:space="preserve"> register. Finally, the function jumps to the initial state. </w:t>
      </w:r>
    </w:p>
    <w:p w14:paraId="59D74CD2" w14:textId="154308AC" w:rsidR="59C0360E" w:rsidRDefault="64F4C56E">
      <w:r>
        <w:lastRenderedPageBreak/>
        <w:t xml:space="preserve">Once completed, multiple values as test cases </w:t>
      </w:r>
      <w:r w:rsidR="679DA874">
        <w:t>were used</w:t>
      </w:r>
      <w:r>
        <w:t xml:space="preserve"> to confirm success. </w:t>
      </w:r>
      <w:r w:rsidR="02DF9574">
        <w:t>The</w:t>
      </w:r>
      <w:r>
        <w:t xml:space="preserve"> first test case was setting register 10 to a decimal value 7 and register 11 to a decimal value </w:t>
      </w:r>
      <w:r w:rsidR="5D2C0B8B">
        <w:t xml:space="preserve">of </w:t>
      </w:r>
      <w:r>
        <w:t xml:space="preserve">4. </w:t>
      </w:r>
      <w:r w:rsidR="33379FF9">
        <w:t xml:space="preserve"> When computed with a calculator, the average is returned as 5.5, so this function is expected to </w:t>
      </w:r>
      <w:proofErr w:type="gramStart"/>
      <w:r w:rsidR="33379FF9">
        <w:t>return</w:t>
      </w:r>
      <w:proofErr w:type="gramEnd"/>
      <w:r w:rsidR="33379FF9">
        <w:t xml:space="preserve"> the </w:t>
      </w:r>
      <w:proofErr w:type="gramStart"/>
      <w:r w:rsidR="33379FF9">
        <w:t>value</w:t>
      </w:r>
      <w:proofErr w:type="gramEnd"/>
      <w:r w:rsidR="33379FF9">
        <w:t xml:space="preserve"> 6. In the simulation,</w:t>
      </w:r>
      <w:r w:rsidR="40AC45DF">
        <w:t xml:space="preserve"> </w:t>
      </w:r>
      <w:r w:rsidR="1E0A566C">
        <w:t xml:space="preserve">we can see in times 183-195, which is after </w:t>
      </w:r>
      <w:proofErr w:type="gramStart"/>
      <w:r w:rsidR="1E0A566C">
        <w:t>all of</w:t>
      </w:r>
      <w:proofErr w:type="gramEnd"/>
      <w:r w:rsidR="1E0A566C">
        <w:t xml:space="preserve"> the states are finished, register 9 has the correct value of 6. </w:t>
      </w:r>
      <w:r w:rsidR="7B4826EE">
        <w:t>For another test case, I used values 12 and 8 to make sure it returns the correct value using two even numbers. After the simulation, the hex value of 10 (a) was returned, ensuring success.</w:t>
      </w:r>
      <w:r w:rsidR="1F8C5AC0">
        <w:t xml:space="preserve"> </w:t>
      </w:r>
    </w:p>
    <w:p w14:paraId="274A69BB" w14:textId="0A464F01" w:rsidR="2F2416E5" w:rsidRDefault="2F2416E5"/>
    <w:p w14:paraId="78926C93" w14:textId="1FE49248" w:rsidR="004C79CE" w:rsidRDefault="00D235E0" w:rsidP="004C79CE">
      <w:pPr>
        <w:pStyle w:val="Heading2"/>
      </w:pPr>
      <w:r>
        <w:t>Test Odd Bit Parity</w:t>
      </w:r>
    </w:p>
    <w:p w14:paraId="2C786A1B" w14:textId="5736543F" w:rsidR="00D235E0" w:rsidRDefault="00520A38" w:rsidP="00D235E0">
      <w:r>
        <w:t xml:space="preserve">With an odd bit parity, </w:t>
      </w:r>
      <w:r w:rsidR="00691156">
        <w:t xml:space="preserve">the goal is to have </w:t>
      </w:r>
      <w:r w:rsidR="00814D56">
        <w:t xml:space="preserve">a “1” in the least significant bit </w:t>
      </w:r>
      <w:r w:rsidR="006B7771">
        <w:t xml:space="preserve">when there is </w:t>
      </w:r>
      <w:r w:rsidR="0088019D">
        <w:t xml:space="preserve">an odd </w:t>
      </w:r>
      <w:r w:rsidR="003E72D9">
        <w:t>number</w:t>
      </w:r>
      <w:r w:rsidR="0088019D">
        <w:t xml:space="preserve"> of </w:t>
      </w:r>
      <w:r w:rsidR="003E72D9">
        <w:t>“1”</w:t>
      </w:r>
      <w:r w:rsidR="0088019D">
        <w:t xml:space="preserve"> bits inside the 32</w:t>
      </w:r>
      <w:r w:rsidR="00A62471">
        <w:t>_</w:t>
      </w:r>
      <w:r w:rsidR="0088019D">
        <w:t>bit word</w:t>
      </w:r>
      <w:r w:rsidR="00500807">
        <w:t xml:space="preserve">. For a case when the number of </w:t>
      </w:r>
      <w:r w:rsidR="008333D6">
        <w:t xml:space="preserve">“1” bits are even, a “0” is </w:t>
      </w:r>
      <w:r w:rsidR="003E72D9">
        <w:t>shown in the least significant bit.</w:t>
      </w:r>
      <w:r w:rsidR="00A62471">
        <w:t xml:space="preserve"> To achieve this, we will split the 32-bit word into two 16-bit </w:t>
      </w:r>
      <w:r w:rsidR="00B427BE">
        <w:t>half</w:t>
      </w:r>
      <w:r w:rsidR="008D7899">
        <w:t>-word</w:t>
      </w:r>
      <w:r w:rsidR="006E37A8">
        <w:t>s</w:t>
      </w:r>
      <w:r w:rsidR="000405C7">
        <w:t xml:space="preserve">. </w:t>
      </w:r>
      <w:r w:rsidR="0030700C">
        <w:t>Then we will XOR the two half words</w:t>
      </w:r>
      <w:r w:rsidR="008556EB">
        <w:t xml:space="preserve"> to compress the 32</w:t>
      </w:r>
      <w:r w:rsidR="00B55713">
        <w:t xml:space="preserve">-bit word into a </w:t>
      </w:r>
      <w:r w:rsidR="00CA3EAF">
        <w:t xml:space="preserve">single </w:t>
      </w:r>
      <w:r w:rsidR="00B55713">
        <w:t xml:space="preserve">16-bit half-word. </w:t>
      </w:r>
      <w:r w:rsidR="00B26075">
        <w:t>We continue doing this by a factor of two until we reach a single bit</w:t>
      </w:r>
      <w:r w:rsidR="002F20BD">
        <w:t xml:space="preserve"> which will store our “1” or “0”. </w:t>
      </w:r>
    </w:p>
    <w:p w14:paraId="29B3AEDA" w14:textId="03937536" w:rsidR="009C4657" w:rsidRDefault="006C6604" w:rsidP="005647F5">
      <w:r>
        <w:t>To achieve this</w:t>
      </w:r>
      <w:ins w:id="1" w:author="Microsoft Word" w:date="2025-10-01T12:36:00Z" w16du:dateUtc="2025-10-01T16:36:00Z">
        <w:r w:rsidR="00202342">
          <w:t>,</w:t>
        </w:r>
      </w:ins>
      <w:r>
        <w:t xml:space="preserve"> </w:t>
      </w:r>
      <w:r w:rsidR="00C72E61">
        <w:t xml:space="preserve">we </w:t>
      </w:r>
      <w:r w:rsidR="00DD50B1">
        <w:t xml:space="preserve">implemented our own hardware instructions </w:t>
      </w:r>
      <w:r w:rsidR="00D626C2">
        <w:t xml:space="preserve">inside of the provided </w:t>
      </w:r>
      <w:r w:rsidR="007904F7">
        <w:t xml:space="preserve">processor outline </w:t>
      </w:r>
      <w:r w:rsidR="001F33D9">
        <w:t xml:space="preserve">from </w:t>
      </w:r>
      <w:r w:rsidR="00017B92">
        <w:t>“</w:t>
      </w:r>
      <w:hyperlink r:id="rId7" w:history="1">
        <w:r w:rsidR="007C1C0A" w:rsidRPr="007C16F6">
          <w:rPr>
            <w:rStyle w:val="Hyperlink"/>
          </w:rPr>
          <w:t>https://aggregate.org/CPE380/multiF25.html</w:t>
        </w:r>
      </w:hyperlink>
      <w:r w:rsidR="007C1C0A">
        <w:t xml:space="preserve">”. </w:t>
      </w:r>
      <w:r w:rsidR="00F41CED">
        <w:t xml:space="preserve">The first part that needs to be implemented for this function is the registers. </w:t>
      </w:r>
      <w:r w:rsidR="000F355F">
        <w:t xml:space="preserve">For this function, we used </w:t>
      </w:r>
      <w:proofErr w:type="gramStart"/>
      <w:r w:rsidR="00E62E62">
        <w:t>R[</w:t>
      </w:r>
      <w:proofErr w:type="gramEnd"/>
      <w:r w:rsidR="00E62E62">
        <w:t xml:space="preserve">7] and </w:t>
      </w:r>
      <w:proofErr w:type="gramStart"/>
      <w:r w:rsidR="00E62E62">
        <w:t>R[</w:t>
      </w:r>
      <w:proofErr w:type="gramEnd"/>
      <w:r w:rsidR="00E62E62">
        <w:t>8]</w:t>
      </w:r>
      <w:r w:rsidR="00244F5F">
        <w:t xml:space="preserve">. </w:t>
      </w:r>
      <w:r w:rsidR="004549A1">
        <w:t xml:space="preserve">For testing purposes, we assigned the decimal value </w:t>
      </w:r>
      <w:r w:rsidR="00F43A68">
        <w:t>1,390</w:t>
      </w:r>
      <w:r w:rsidR="00841056">
        <w:t xml:space="preserve"> in </w:t>
      </w:r>
      <w:proofErr w:type="gramStart"/>
      <w:r w:rsidR="00841056">
        <w:t>R[</w:t>
      </w:r>
      <w:proofErr w:type="gramEnd"/>
      <w:r w:rsidR="00841056">
        <w:t>7]</w:t>
      </w:r>
      <w:r w:rsidR="0020295D">
        <w:t xml:space="preserve"> and </w:t>
      </w:r>
      <w:r w:rsidR="0077243C">
        <w:t xml:space="preserve">0 in </w:t>
      </w:r>
      <w:proofErr w:type="gramStart"/>
      <w:r w:rsidR="0077243C">
        <w:t>R[</w:t>
      </w:r>
      <w:proofErr w:type="gramEnd"/>
      <w:r w:rsidR="0077243C">
        <w:t xml:space="preserve">8]. </w:t>
      </w:r>
      <w:r w:rsidR="00B1650E">
        <w:t xml:space="preserve">Next, we </w:t>
      </w:r>
      <w:r w:rsidR="00E55A50">
        <w:t>initialized the function in memory by using “</w:t>
      </w:r>
      <w:proofErr w:type="gramStart"/>
      <w:r w:rsidR="00AF0AF4" w:rsidRPr="00AF0AF4">
        <w:t>m[</w:t>
      </w:r>
      <w:proofErr w:type="gramEnd"/>
      <w:r w:rsidR="00AF0AF4" w:rsidRPr="00AF0AF4">
        <w:t>3] = `</w:t>
      </w:r>
      <w:proofErr w:type="gramStart"/>
      <w:r w:rsidR="00AF0AF4" w:rsidRPr="00AF0AF4">
        <w:t>OP(</w:t>
      </w:r>
      <w:proofErr w:type="gramEnd"/>
      <w:r w:rsidR="00AF0AF4" w:rsidRPr="00AF0AF4">
        <w:t>32) + `</w:t>
      </w:r>
      <w:proofErr w:type="gramStart"/>
      <w:r w:rsidR="00AF0AF4" w:rsidRPr="00AF0AF4">
        <w:t>RT(</w:t>
      </w:r>
      <w:proofErr w:type="gramEnd"/>
      <w:r w:rsidR="00AF0AF4" w:rsidRPr="00AF0AF4">
        <w:t>8) + `</w:t>
      </w:r>
      <w:proofErr w:type="gramStart"/>
      <w:r w:rsidR="00AF0AF4" w:rsidRPr="00AF0AF4">
        <w:t>RS(</w:t>
      </w:r>
      <w:proofErr w:type="gramEnd"/>
      <w:r w:rsidR="00AF0AF4" w:rsidRPr="00AF0AF4">
        <w:t>7);</w:t>
      </w:r>
      <w:r w:rsidR="00412CA0">
        <w:t xml:space="preserve">”. </w:t>
      </w:r>
      <w:r w:rsidR="000E5393">
        <w:t xml:space="preserve"> </w:t>
      </w:r>
      <w:r w:rsidR="00822D38">
        <w:t xml:space="preserve">After this, we can </w:t>
      </w:r>
      <w:r w:rsidR="00FC46D4">
        <w:t>assign the ONOP with “</w:t>
      </w:r>
      <w:r w:rsidR="00FC46D4" w:rsidRPr="00FC46D4">
        <w:t>`DECODE(`</w:t>
      </w:r>
      <w:proofErr w:type="gramStart"/>
      <w:r w:rsidR="00FC46D4" w:rsidRPr="00FC46D4">
        <w:t>OP(</w:t>
      </w:r>
      <w:proofErr w:type="gramEnd"/>
      <w:r w:rsidR="00FC46D4" w:rsidRPr="00FC46D4">
        <w:t>-1), `</w:t>
      </w:r>
      <w:proofErr w:type="gramStart"/>
      <w:r w:rsidR="00FC46D4" w:rsidRPr="00FC46D4">
        <w:t>OP(</w:t>
      </w:r>
      <w:proofErr w:type="gramEnd"/>
      <w:r w:rsidR="00FC46D4" w:rsidRPr="00FC46D4">
        <w:t>32), 17)</w:t>
      </w:r>
      <w:r w:rsidR="00FC46D4">
        <w:t>”.</w:t>
      </w:r>
      <w:r w:rsidR="00A63F81">
        <w:t xml:space="preserve"> </w:t>
      </w:r>
    </w:p>
    <w:p w14:paraId="29786CE5" w14:textId="2B6BCCF8" w:rsidR="00593418" w:rsidRDefault="00E42E4B" w:rsidP="005647F5">
      <w:r>
        <w:t xml:space="preserve">After the base outline </w:t>
      </w:r>
      <w:r w:rsidR="009B66EE">
        <w:t xml:space="preserve">for our function has been made, we can write the instructions starting at state </w:t>
      </w:r>
      <w:r w:rsidR="00EC76C8">
        <w:t xml:space="preserve">17. </w:t>
      </w:r>
      <w:r w:rsidR="00201108">
        <w:t xml:space="preserve">To start, we need to shift our </w:t>
      </w:r>
      <w:r w:rsidR="009E4D34">
        <w:t xml:space="preserve">32-bit word 16-bits to the right. By using </w:t>
      </w:r>
      <w:r w:rsidR="007C3A93">
        <w:t>“</w:t>
      </w:r>
      <w:r w:rsidR="007C3A93" w:rsidRPr="007C3A93">
        <w:t>17: begin `</w:t>
      </w:r>
      <w:proofErr w:type="gramStart"/>
      <w:r w:rsidR="007C3A93" w:rsidRPr="007C3A93">
        <w:t>CONST(</w:t>
      </w:r>
      <w:proofErr w:type="gramEnd"/>
      <w:r w:rsidR="007C3A93" w:rsidRPr="007C3A93">
        <w:t>16) `Yin `NEXT end</w:t>
      </w:r>
      <w:r w:rsidR="007C3A93">
        <w:t xml:space="preserve">”, we </w:t>
      </w:r>
      <w:r w:rsidR="00C11776">
        <w:t>can</w:t>
      </w:r>
      <w:r w:rsidR="002B6BC9">
        <w:t xml:space="preserve"> assign </w:t>
      </w:r>
      <w:r w:rsidR="002D34EC">
        <w:t xml:space="preserve">the number of bit shifts </w:t>
      </w:r>
      <w:r w:rsidR="00C057B4">
        <w:t xml:space="preserve">needed </w:t>
      </w:r>
      <w:r w:rsidR="00C36805">
        <w:t>inside of the ALU</w:t>
      </w:r>
      <w:r w:rsidR="008746F8">
        <w:t xml:space="preserve">. By using </w:t>
      </w:r>
      <w:r w:rsidR="00696AC5">
        <w:t>“</w:t>
      </w:r>
      <w:r w:rsidR="00C11776" w:rsidRPr="00C11776">
        <w:t>18: begin `</w:t>
      </w:r>
      <w:proofErr w:type="spellStart"/>
      <w:r w:rsidR="00C11776" w:rsidRPr="00C11776">
        <w:t>SELrs</w:t>
      </w:r>
      <w:proofErr w:type="spellEnd"/>
      <w:r w:rsidR="00C11776" w:rsidRPr="00C11776">
        <w:t xml:space="preserve"> `</w:t>
      </w:r>
      <w:proofErr w:type="spellStart"/>
      <w:r w:rsidR="00C11776" w:rsidRPr="00C11776">
        <w:t>REGout</w:t>
      </w:r>
      <w:proofErr w:type="spellEnd"/>
      <w:r w:rsidR="00C11776" w:rsidRPr="00C11776">
        <w:t xml:space="preserve"> `</w:t>
      </w:r>
      <w:proofErr w:type="spellStart"/>
      <w:r w:rsidR="00C11776" w:rsidRPr="00C11776">
        <w:t>ALUsrl</w:t>
      </w:r>
      <w:proofErr w:type="spellEnd"/>
      <w:r w:rsidR="00C11776" w:rsidRPr="00C11776">
        <w:t xml:space="preserve"> `</w:t>
      </w:r>
      <w:proofErr w:type="spellStart"/>
      <w:r w:rsidR="00C11776" w:rsidRPr="00C11776">
        <w:t>ALUZin</w:t>
      </w:r>
      <w:proofErr w:type="spellEnd"/>
      <w:r w:rsidR="00C11776" w:rsidRPr="00C11776">
        <w:t xml:space="preserve"> `NEXT end</w:t>
      </w:r>
      <w:r w:rsidR="00C11776">
        <w:t xml:space="preserve">”, we are taking the </w:t>
      </w:r>
      <w:r w:rsidR="00701581">
        <w:t xml:space="preserve">32-bit word from register </w:t>
      </w:r>
      <w:proofErr w:type="spellStart"/>
      <w:r w:rsidR="00CA71BC">
        <w:t>rs</w:t>
      </w:r>
      <w:proofErr w:type="spellEnd"/>
      <w:r w:rsidR="00CA71BC">
        <w:t>(</w:t>
      </w:r>
      <w:proofErr w:type="gramStart"/>
      <w:r w:rsidR="00E71229">
        <w:t>R[</w:t>
      </w:r>
      <w:proofErr w:type="gramEnd"/>
      <w:r w:rsidR="009A1A0E">
        <w:t>7</w:t>
      </w:r>
      <w:r w:rsidR="00E71229">
        <w:t>]</w:t>
      </w:r>
      <w:r w:rsidR="009A1A0E">
        <w:t>)</w:t>
      </w:r>
      <w:r w:rsidR="00793F4D">
        <w:t>, shifting it 16-bits to the right</w:t>
      </w:r>
      <w:r w:rsidR="00A21D21">
        <w:t xml:space="preserve"> and storing </w:t>
      </w:r>
      <w:r w:rsidR="000B12D6">
        <w:t>it into Z</w:t>
      </w:r>
      <w:r w:rsidR="0054787A">
        <w:t xml:space="preserve">. </w:t>
      </w:r>
      <w:r w:rsidR="006A6529">
        <w:t>To save this value stored into Z</w:t>
      </w:r>
      <w:r w:rsidR="006F72FB">
        <w:t xml:space="preserve"> onto </w:t>
      </w:r>
      <w:r w:rsidR="00E71229">
        <w:t>rt(</w:t>
      </w:r>
      <w:proofErr w:type="gramStart"/>
      <w:r w:rsidR="00E71229">
        <w:t>R[</w:t>
      </w:r>
      <w:proofErr w:type="gramEnd"/>
      <w:r w:rsidR="00E71229">
        <w:t>8])</w:t>
      </w:r>
      <w:r w:rsidR="006A6529">
        <w:t>, we use “</w:t>
      </w:r>
      <w:r w:rsidR="006A6529" w:rsidRPr="006A6529">
        <w:t>19: begin `</w:t>
      </w:r>
      <w:proofErr w:type="spellStart"/>
      <w:r w:rsidR="006A6529" w:rsidRPr="006A6529">
        <w:t>ALUZout</w:t>
      </w:r>
      <w:proofErr w:type="spellEnd"/>
      <w:r w:rsidR="006A6529" w:rsidRPr="006A6529">
        <w:t xml:space="preserve"> `</w:t>
      </w:r>
      <w:proofErr w:type="spellStart"/>
      <w:r w:rsidR="006A6529" w:rsidRPr="006A6529">
        <w:t>SELrt</w:t>
      </w:r>
      <w:proofErr w:type="spellEnd"/>
      <w:r w:rsidR="006A6529" w:rsidRPr="006A6529">
        <w:t xml:space="preserve"> `</w:t>
      </w:r>
      <w:proofErr w:type="spellStart"/>
      <w:proofErr w:type="gramStart"/>
      <w:r w:rsidR="006A6529" w:rsidRPr="006A6529">
        <w:t>REGin</w:t>
      </w:r>
      <w:proofErr w:type="spellEnd"/>
      <w:r w:rsidR="006A6529" w:rsidRPr="006A6529">
        <w:t xml:space="preserve">  `</w:t>
      </w:r>
      <w:proofErr w:type="gramEnd"/>
      <w:r w:rsidR="006A6529" w:rsidRPr="006A6529">
        <w:t>NEXT end</w:t>
      </w:r>
      <w:r w:rsidR="006A6529">
        <w:t>”</w:t>
      </w:r>
      <w:r w:rsidR="003C4994">
        <w:t xml:space="preserve">. </w:t>
      </w:r>
      <w:r w:rsidR="00332BDD">
        <w:t xml:space="preserve"> To use our XOR function, we now need to store the</w:t>
      </w:r>
      <w:r w:rsidR="00BD5845">
        <w:t xml:space="preserve"> value in rt</w:t>
      </w:r>
      <w:r w:rsidR="00E17604">
        <w:t xml:space="preserve"> into Y using, “</w:t>
      </w:r>
      <w:r w:rsidR="00E1690A" w:rsidRPr="00E1690A">
        <w:t>20: begin `</w:t>
      </w:r>
      <w:proofErr w:type="spellStart"/>
      <w:r w:rsidR="00E1690A" w:rsidRPr="00E1690A">
        <w:t>SELrt</w:t>
      </w:r>
      <w:proofErr w:type="spellEnd"/>
      <w:r w:rsidR="00E1690A" w:rsidRPr="00E1690A">
        <w:t xml:space="preserve"> `</w:t>
      </w:r>
      <w:proofErr w:type="spellStart"/>
      <w:r w:rsidR="00E1690A" w:rsidRPr="00E1690A">
        <w:t>REGout</w:t>
      </w:r>
      <w:proofErr w:type="spellEnd"/>
      <w:r w:rsidR="00E1690A" w:rsidRPr="00E1690A">
        <w:t xml:space="preserve"> `Yin `NEXT end</w:t>
      </w:r>
      <w:r w:rsidR="00E1690A">
        <w:t xml:space="preserve">”. </w:t>
      </w:r>
      <w:r w:rsidR="00680C28">
        <w:t>With our new register to compare to, we can implement “</w:t>
      </w:r>
      <w:r w:rsidR="00680C28" w:rsidRPr="00680C28">
        <w:t>21: begin `</w:t>
      </w:r>
      <w:proofErr w:type="spellStart"/>
      <w:r w:rsidR="00680C28" w:rsidRPr="00680C28">
        <w:t>SELrs</w:t>
      </w:r>
      <w:proofErr w:type="spellEnd"/>
      <w:r w:rsidR="00680C28" w:rsidRPr="00680C28">
        <w:t xml:space="preserve"> `</w:t>
      </w:r>
      <w:proofErr w:type="spellStart"/>
      <w:r w:rsidR="00680C28" w:rsidRPr="00680C28">
        <w:t>REGout</w:t>
      </w:r>
      <w:proofErr w:type="spellEnd"/>
      <w:r w:rsidR="00680C28" w:rsidRPr="00680C28">
        <w:t xml:space="preserve"> `</w:t>
      </w:r>
      <w:proofErr w:type="spellStart"/>
      <w:r w:rsidR="00680C28" w:rsidRPr="00680C28">
        <w:t>ALUxor</w:t>
      </w:r>
      <w:proofErr w:type="spellEnd"/>
      <w:r w:rsidR="00680C28" w:rsidRPr="00680C28">
        <w:t xml:space="preserve"> `</w:t>
      </w:r>
      <w:proofErr w:type="spellStart"/>
      <w:r w:rsidR="00680C28" w:rsidRPr="00680C28">
        <w:t>ALUZin</w:t>
      </w:r>
      <w:proofErr w:type="spellEnd"/>
      <w:r w:rsidR="00680C28" w:rsidRPr="00680C28">
        <w:t xml:space="preserve"> `NEXT end</w:t>
      </w:r>
      <w:r w:rsidR="00680C28">
        <w:t>”.</w:t>
      </w:r>
      <w:r w:rsidR="00CA5E99">
        <w:t xml:space="preserve"> </w:t>
      </w:r>
      <w:r w:rsidR="006E1471">
        <w:t xml:space="preserve"> </w:t>
      </w:r>
      <w:r w:rsidR="002367A2">
        <w:t>Now that we have finished the XOR process, we will store t</w:t>
      </w:r>
      <w:r w:rsidR="00A165FB">
        <w:t xml:space="preserve">he output into </w:t>
      </w:r>
      <w:proofErr w:type="spellStart"/>
      <w:r w:rsidR="00A165FB">
        <w:t>rs</w:t>
      </w:r>
      <w:proofErr w:type="spellEnd"/>
      <w:r w:rsidR="00A165FB">
        <w:t xml:space="preserve"> again with “</w:t>
      </w:r>
      <w:r w:rsidR="00A165FB" w:rsidRPr="00A165FB">
        <w:t>22: begin `</w:t>
      </w:r>
      <w:proofErr w:type="spellStart"/>
      <w:r w:rsidR="00A165FB" w:rsidRPr="00A165FB">
        <w:t>ALUZout</w:t>
      </w:r>
      <w:proofErr w:type="spellEnd"/>
      <w:r w:rsidR="00A165FB" w:rsidRPr="00A165FB">
        <w:t xml:space="preserve"> `</w:t>
      </w:r>
      <w:proofErr w:type="spellStart"/>
      <w:r w:rsidR="00A165FB" w:rsidRPr="00A165FB">
        <w:t>SELrs</w:t>
      </w:r>
      <w:proofErr w:type="spellEnd"/>
      <w:r w:rsidR="00A165FB" w:rsidRPr="00A165FB">
        <w:t xml:space="preserve"> `</w:t>
      </w:r>
      <w:proofErr w:type="spellStart"/>
      <w:r w:rsidR="00A165FB" w:rsidRPr="00A165FB">
        <w:t>REGin</w:t>
      </w:r>
      <w:proofErr w:type="spellEnd"/>
      <w:r w:rsidR="00A165FB" w:rsidRPr="00A165FB">
        <w:t xml:space="preserve"> `NEXT end</w:t>
      </w:r>
      <w:r w:rsidR="00A165FB">
        <w:t>”.</w:t>
      </w:r>
    </w:p>
    <w:p w14:paraId="0043090A" w14:textId="0FE5D6F5" w:rsidR="005C0DA1" w:rsidRDefault="00521FDC" w:rsidP="00971761">
      <w:r>
        <w:t>The rest of the XOR functions follow the same structure but with half the shifts of the previous. This means that each implementation of the XOR, we will step the steps down by a factor of 2</w:t>
      </w:r>
      <w:r w:rsidR="000541EB">
        <w:t xml:space="preserve">. This makes each blocks </w:t>
      </w:r>
      <w:r w:rsidR="00F3712B">
        <w:t>shift</w:t>
      </w:r>
      <w:r w:rsidR="000541EB">
        <w:t xml:space="preserve"> 16, 8</w:t>
      </w:r>
      <w:r w:rsidR="00EC616C">
        <w:t xml:space="preserve">, 4, 2, and 1. After the </w:t>
      </w:r>
      <w:r w:rsidR="00612E51">
        <w:t xml:space="preserve">last XOR </w:t>
      </w:r>
      <w:r w:rsidR="004B6049">
        <w:t xml:space="preserve">is </w:t>
      </w:r>
      <w:r w:rsidR="00F3712B">
        <w:t xml:space="preserve">implemented, </w:t>
      </w:r>
      <w:r w:rsidR="00B53D2B">
        <w:t>we don’t implement “</w:t>
      </w:r>
      <w:r w:rsidR="00B53D2B" w:rsidRPr="00A165FB">
        <w:t>22: begin `</w:t>
      </w:r>
      <w:proofErr w:type="spellStart"/>
      <w:r w:rsidR="00B53D2B" w:rsidRPr="00A165FB">
        <w:t>ALUZout</w:t>
      </w:r>
      <w:proofErr w:type="spellEnd"/>
      <w:r w:rsidR="00B53D2B" w:rsidRPr="00A165FB">
        <w:t xml:space="preserve"> `</w:t>
      </w:r>
      <w:proofErr w:type="spellStart"/>
      <w:r w:rsidR="00B53D2B" w:rsidRPr="00A165FB">
        <w:t>SELrs</w:t>
      </w:r>
      <w:proofErr w:type="spellEnd"/>
      <w:r w:rsidR="00B53D2B" w:rsidRPr="00A165FB">
        <w:t xml:space="preserve"> `</w:t>
      </w:r>
      <w:proofErr w:type="spellStart"/>
      <w:r w:rsidR="00B53D2B" w:rsidRPr="00A165FB">
        <w:t>REGin</w:t>
      </w:r>
      <w:proofErr w:type="spellEnd"/>
      <w:r w:rsidR="00B53D2B" w:rsidRPr="00A165FB">
        <w:t xml:space="preserve"> `NEXT end</w:t>
      </w:r>
      <w:r w:rsidR="00B53D2B">
        <w:t>”</w:t>
      </w:r>
      <w:r w:rsidR="002B7D49">
        <w:t xml:space="preserve">. In this instance we need to and the </w:t>
      </w:r>
      <w:r w:rsidR="00B843FC">
        <w:t xml:space="preserve">XOR output with </w:t>
      </w:r>
      <w:r w:rsidR="00AD0D23">
        <w:t xml:space="preserve">the decimal value “1”. This will get rid of all the junk </w:t>
      </w:r>
      <w:r w:rsidR="00AD206C">
        <w:t>bits and replace them with “</w:t>
      </w:r>
      <w:r w:rsidR="00DA241C">
        <w:t>0”.</w:t>
      </w:r>
      <w:r w:rsidR="00971761">
        <w:t xml:space="preserve"> To </w:t>
      </w:r>
      <w:r w:rsidR="001A0A24">
        <w:t>do this we will load Z into Y</w:t>
      </w:r>
      <w:r w:rsidR="00161909">
        <w:t xml:space="preserve"> with “</w:t>
      </w:r>
      <w:r w:rsidR="00161909" w:rsidRPr="00161909">
        <w:t>46: begin `</w:t>
      </w:r>
      <w:proofErr w:type="spellStart"/>
      <w:r w:rsidR="00161909" w:rsidRPr="00161909">
        <w:t>ALUZout</w:t>
      </w:r>
      <w:proofErr w:type="spellEnd"/>
      <w:r w:rsidR="00161909" w:rsidRPr="00161909">
        <w:t xml:space="preserve"> `Yin `NEXT end</w:t>
      </w:r>
      <w:r w:rsidR="00161909">
        <w:t>”</w:t>
      </w:r>
      <w:r w:rsidR="005B3C52">
        <w:t xml:space="preserve"> and </w:t>
      </w:r>
      <w:r w:rsidR="00011077">
        <w:t>implementing “</w:t>
      </w:r>
      <w:r w:rsidR="001B5F86" w:rsidRPr="001B5F86">
        <w:t>47: begin `</w:t>
      </w:r>
      <w:proofErr w:type="gramStart"/>
      <w:r w:rsidR="001B5F86" w:rsidRPr="001B5F86">
        <w:t>CONST(</w:t>
      </w:r>
      <w:proofErr w:type="gramEnd"/>
      <w:r w:rsidR="001B5F86" w:rsidRPr="001B5F86">
        <w:t>1) `</w:t>
      </w:r>
      <w:proofErr w:type="spellStart"/>
      <w:r w:rsidR="001B5F86" w:rsidRPr="001B5F86">
        <w:t>ALUand</w:t>
      </w:r>
      <w:proofErr w:type="spellEnd"/>
      <w:r w:rsidR="001B5F86" w:rsidRPr="001B5F86">
        <w:t xml:space="preserve"> `</w:t>
      </w:r>
      <w:proofErr w:type="spellStart"/>
      <w:r w:rsidR="001B5F86" w:rsidRPr="001B5F86">
        <w:t>ALUZin</w:t>
      </w:r>
      <w:proofErr w:type="spellEnd"/>
      <w:r w:rsidR="001B5F86" w:rsidRPr="001B5F86">
        <w:t xml:space="preserve"> `NEXT end</w:t>
      </w:r>
      <w:r w:rsidR="006D0CAF">
        <w:t xml:space="preserve">”. Now that we have finished the parity, we can store the AND output into </w:t>
      </w:r>
      <w:r w:rsidR="006E583F">
        <w:t>rt with “</w:t>
      </w:r>
      <w:r w:rsidR="005C0DA1" w:rsidRPr="005C0DA1">
        <w:t>48: begin `</w:t>
      </w:r>
      <w:proofErr w:type="spellStart"/>
      <w:r w:rsidR="005C0DA1" w:rsidRPr="005C0DA1">
        <w:t>ALUZout</w:t>
      </w:r>
      <w:proofErr w:type="spellEnd"/>
      <w:r w:rsidR="005C0DA1" w:rsidRPr="005C0DA1">
        <w:t xml:space="preserve"> `</w:t>
      </w:r>
      <w:proofErr w:type="spellStart"/>
      <w:r w:rsidR="005C0DA1" w:rsidRPr="005C0DA1">
        <w:t>SELrt</w:t>
      </w:r>
      <w:proofErr w:type="spellEnd"/>
      <w:r w:rsidR="005C0DA1" w:rsidRPr="005C0DA1">
        <w:t xml:space="preserve"> `</w:t>
      </w:r>
      <w:proofErr w:type="spellStart"/>
      <w:r w:rsidR="005C0DA1" w:rsidRPr="005C0DA1">
        <w:t>REGin</w:t>
      </w:r>
      <w:proofErr w:type="spellEnd"/>
      <w:r w:rsidR="005C0DA1" w:rsidRPr="005C0DA1">
        <w:t xml:space="preserve"> `</w:t>
      </w:r>
      <w:proofErr w:type="gramStart"/>
      <w:r w:rsidR="005C0DA1" w:rsidRPr="005C0DA1">
        <w:t>JUMP(</w:t>
      </w:r>
      <w:proofErr w:type="gramEnd"/>
      <w:r w:rsidR="005C0DA1" w:rsidRPr="005C0DA1">
        <w:t>0) end</w:t>
      </w:r>
      <w:r w:rsidR="005C0DA1">
        <w:t>”.</w:t>
      </w:r>
      <w:r w:rsidR="00EE2145">
        <w:t xml:space="preserve"> </w:t>
      </w:r>
      <w:r w:rsidR="006579F6">
        <w:t xml:space="preserve">With our current implementation of these </w:t>
      </w:r>
      <w:r w:rsidR="006579F6">
        <w:t xml:space="preserve">systems, </w:t>
      </w:r>
      <w:r w:rsidR="00E556E4">
        <w:t>rt(</w:t>
      </w:r>
      <w:proofErr w:type="gramStart"/>
      <w:r w:rsidR="00E556E4">
        <w:t>R[</w:t>
      </w:r>
      <w:proofErr w:type="gramEnd"/>
      <w:r w:rsidR="00E556E4">
        <w:t>8]</w:t>
      </w:r>
      <w:r w:rsidR="00D5024F">
        <w:t>)</w:t>
      </w:r>
      <w:r w:rsidR="00DE40CA">
        <w:t xml:space="preserve"> will have the </w:t>
      </w:r>
      <w:r w:rsidR="00B53D1A">
        <w:t>“1” or “0”</w:t>
      </w:r>
      <w:r w:rsidR="00EE2145">
        <w:t>, in this case “1”, at: TIME 133 and STATE 0.</w:t>
      </w:r>
    </w:p>
    <w:p w14:paraId="7371ECAD" w14:textId="77777777" w:rsidR="008F32E1" w:rsidRDefault="008F32E1" w:rsidP="00EE2145"/>
    <w:p w14:paraId="55038BCB" w14:textId="1274D411" w:rsidR="00D235E0" w:rsidRPr="00D235E0" w:rsidRDefault="00D235E0" w:rsidP="00D235E0">
      <w:pPr>
        <w:pStyle w:val="Heading2"/>
      </w:pPr>
      <w:r>
        <w:t>Atomic Test and Set</w:t>
      </w:r>
    </w:p>
    <w:p w14:paraId="62696BCB" w14:textId="116E5BFC" w:rsidR="001A4476" w:rsidRDefault="002C2D73" w:rsidP="002C2D73">
      <w:pPr>
        <w:ind w:left="-15" w:right="-15"/>
        <w:jc w:val="left"/>
      </w:pPr>
      <w:r>
        <w:t xml:space="preserve">The Atomic Test and Set instruction </w:t>
      </w:r>
      <w:proofErr w:type="gramStart"/>
      <w:r w:rsidR="002130ED">
        <w:t>reads</w:t>
      </w:r>
      <w:proofErr w:type="gramEnd"/>
      <w:r w:rsidR="002130ED">
        <w:t xml:space="preserve"> a </w:t>
      </w:r>
      <w:r w:rsidR="00DE15EB">
        <w:t xml:space="preserve">word of memory into the register assigned to </w:t>
      </w:r>
      <w:r w:rsidR="00110D5B">
        <w:t>rt</w:t>
      </w:r>
      <w:r w:rsidR="00C03FFC">
        <w:t xml:space="preserve">. </w:t>
      </w:r>
      <w:r w:rsidR="00DD6D2A">
        <w:t>Them memory location</w:t>
      </w:r>
      <w:r w:rsidR="00BD19C5">
        <w:t xml:space="preserve"> is determine by adding </w:t>
      </w:r>
      <w:proofErr w:type="gramStart"/>
      <w:r w:rsidR="00BD19C5">
        <w:t>the  value</w:t>
      </w:r>
      <w:proofErr w:type="gramEnd"/>
      <w:r w:rsidR="00BD19C5">
        <w:t xml:space="preserve"> stored in </w:t>
      </w:r>
      <w:r w:rsidR="00A75056">
        <w:t xml:space="preserve">the register assigned </w:t>
      </w:r>
      <w:proofErr w:type="spellStart"/>
      <w:r w:rsidR="00A75056">
        <w:t>rs</w:t>
      </w:r>
      <w:proofErr w:type="spellEnd"/>
      <w:r w:rsidR="00A75056">
        <w:t xml:space="preserve"> with the value stored in the </w:t>
      </w:r>
      <w:r w:rsidR="00AA7E26">
        <w:t xml:space="preserve">immediate field. </w:t>
      </w:r>
      <w:r w:rsidR="00443ECC">
        <w:t xml:space="preserve">It then writes a 1 to the </w:t>
      </w:r>
      <w:r w:rsidR="006C2AF5">
        <w:t xml:space="preserve">memory location found </w:t>
      </w:r>
      <w:r w:rsidR="00576863">
        <w:t xml:space="preserve">after it has been read. </w:t>
      </w:r>
    </w:p>
    <w:p w14:paraId="54420B4E" w14:textId="2155793B" w:rsidR="008269ED" w:rsidRDefault="00635F6E" w:rsidP="002C2D73">
      <w:pPr>
        <w:ind w:left="-15" w:right="-15"/>
        <w:jc w:val="left"/>
      </w:pPr>
      <w:r>
        <w:t xml:space="preserve">To implement </w:t>
      </w:r>
      <w:proofErr w:type="gramStart"/>
      <w:r>
        <w:t>this</w:t>
      </w:r>
      <w:proofErr w:type="gramEnd"/>
      <w:r>
        <w:t xml:space="preserve"> I first took the values from </w:t>
      </w:r>
      <w:proofErr w:type="spellStart"/>
      <w:r w:rsidR="009C7D63">
        <w:t>rs</w:t>
      </w:r>
      <w:proofErr w:type="spellEnd"/>
      <w:r w:rsidR="009C7D63">
        <w:t xml:space="preserve"> and the immediate field and </w:t>
      </w:r>
      <w:r w:rsidR="002D0A7B">
        <w:t>added the</w:t>
      </w:r>
      <w:r w:rsidR="00337A1B">
        <w:t xml:space="preserve">m so that the result was stored into the Z register. From there I put the found address into the MAR register </w:t>
      </w:r>
      <w:r w:rsidR="00DD3CF7">
        <w:t xml:space="preserve">using </w:t>
      </w:r>
      <w:proofErr w:type="spellStart"/>
      <w:r w:rsidR="00DD3CF7">
        <w:t>MARin</w:t>
      </w:r>
      <w:proofErr w:type="spellEnd"/>
      <w:r w:rsidR="00DD3CF7">
        <w:t xml:space="preserve"> and </w:t>
      </w:r>
      <w:r w:rsidR="0046651F">
        <w:t xml:space="preserve">used the macro </w:t>
      </w:r>
      <w:proofErr w:type="spellStart"/>
      <w:r w:rsidR="0046651F">
        <w:t>MEMread</w:t>
      </w:r>
      <w:proofErr w:type="spellEnd"/>
      <w:r w:rsidR="00B07E3B">
        <w:t xml:space="preserve"> then </w:t>
      </w:r>
      <w:proofErr w:type="spellStart"/>
      <w:r w:rsidR="00B07E3B">
        <w:t>untilMFC</w:t>
      </w:r>
      <w:proofErr w:type="spellEnd"/>
      <w:r w:rsidR="00B07E3B">
        <w:t xml:space="preserve">. This </w:t>
      </w:r>
      <w:r w:rsidR="002C5505">
        <w:t>stores the data at the address in MAR into the MDR register</w:t>
      </w:r>
      <w:r w:rsidR="00244D56">
        <w:t xml:space="preserve">. From there I store the data in MDR into </w:t>
      </w:r>
      <w:r w:rsidR="00BA2EC3">
        <w:t xml:space="preserve">the register assigned rt and </w:t>
      </w:r>
      <w:r w:rsidR="00B5750A">
        <w:t>put</w:t>
      </w:r>
      <w:r w:rsidR="00BA2EC3">
        <w:t xml:space="preserve"> a </w:t>
      </w:r>
      <w:proofErr w:type="gramStart"/>
      <w:r w:rsidR="00B5750A">
        <w:t>CONST(</w:t>
      </w:r>
      <w:proofErr w:type="gramEnd"/>
      <w:r w:rsidR="00B5750A">
        <w:t>1) into MDR</w:t>
      </w:r>
      <w:r w:rsidR="00C15C6C">
        <w:t xml:space="preserve">. My last cycle </w:t>
      </w:r>
      <w:proofErr w:type="gramStart"/>
      <w:r w:rsidR="00C15C6C">
        <w:t>writes that</w:t>
      </w:r>
      <w:proofErr w:type="gramEnd"/>
      <w:r w:rsidR="00C15C6C">
        <w:t xml:space="preserve"> 1 to memory then returns the </w:t>
      </w:r>
      <w:proofErr w:type="spellStart"/>
      <w:r w:rsidR="00C15C6C">
        <w:t>the</w:t>
      </w:r>
      <w:proofErr w:type="spellEnd"/>
      <w:r w:rsidR="00C15C6C">
        <w:t xml:space="preserve"> beginning </w:t>
      </w:r>
      <w:r w:rsidR="00A213F7">
        <w:t>of the fetch cycle.</w:t>
      </w:r>
    </w:p>
    <w:p w14:paraId="7B1CA724" w14:textId="2B45B9E0" w:rsidR="00123ABF" w:rsidRDefault="00EF06D4" w:rsidP="00EF06D4">
      <w:pPr>
        <w:ind w:right="-15" w:firstLine="0"/>
        <w:jc w:val="left"/>
      </w:pPr>
      <w:r>
        <w:t xml:space="preserve">  The instruct</w:t>
      </w:r>
      <w:r w:rsidR="00F16678">
        <w:t xml:space="preserve">ion that holds this instruction for testing is </w:t>
      </w:r>
      <w:proofErr w:type="gramStart"/>
      <w:r w:rsidR="00F16678">
        <w:t>m[</w:t>
      </w:r>
      <w:proofErr w:type="gramEnd"/>
      <w:r w:rsidR="00F16678">
        <w:t>2]</w:t>
      </w:r>
      <w:r w:rsidR="00EC5721">
        <w:t xml:space="preserve"> and it holds the OP code provided </w:t>
      </w:r>
      <w:r w:rsidR="005D7688">
        <w:t xml:space="preserve">34 </w:t>
      </w:r>
      <w:r w:rsidR="000F49C1">
        <w:t xml:space="preserve">as well as </w:t>
      </w:r>
      <w:r w:rsidR="005A5E34">
        <w:t xml:space="preserve">the identification for registers rt and </w:t>
      </w:r>
      <w:proofErr w:type="spellStart"/>
      <w:r w:rsidR="005A5E34">
        <w:t>rs</w:t>
      </w:r>
      <w:proofErr w:type="spellEnd"/>
      <w:r w:rsidR="005A5E34">
        <w:t xml:space="preserve"> as well as a 16-bit immediate field. </w:t>
      </w:r>
      <w:r w:rsidR="005839C1">
        <w:t xml:space="preserve">I set rt to be </w:t>
      </w:r>
      <w:proofErr w:type="gramStart"/>
      <w:r w:rsidR="005839C1">
        <w:t>r[</w:t>
      </w:r>
      <w:proofErr w:type="gramEnd"/>
      <w:r w:rsidR="005839C1">
        <w:t xml:space="preserve">6] and </w:t>
      </w:r>
      <w:proofErr w:type="spellStart"/>
      <w:r w:rsidR="005839C1">
        <w:t>rs</w:t>
      </w:r>
      <w:proofErr w:type="spellEnd"/>
      <w:r w:rsidR="005839C1">
        <w:t xml:space="preserve"> to be </w:t>
      </w:r>
      <w:proofErr w:type="gramStart"/>
      <w:r w:rsidR="005839C1">
        <w:t>r[</w:t>
      </w:r>
      <w:proofErr w:type="gramEnd"/>
      <w:r w:rsidR="005839C1">
        <w:t>5]</w:t>
      </w:r>
      <w:r w:rsidR="00FD2582">
        <w:t>. My i</w:t>
      </w:r>
      <w:r w:rsidR="000C6AA2">
        <w:t xml:space="preserve">mmediate field holds 256 while </w:t>
      </w:r>
      <w:proofErr w:type="gramStart"/>
      <w:r w:rsidR="000C6AA2">
        <w:t>r[</w:t>
      </w:r>
      <w:proofErr w:type="gramEnd"/>
      <w:r w:rsidR="000C6AA2">
        <w:t xml:space="preserve">5] also holds 256. The instruction adds these to get 512 then shifts right by 2 when calling </w:t>
      </w:r>
      <w:proofErr w:type="spellStart"/>
      <w:r w:rsidR="000C6AA2">
        <w:t>MEMread</w:t>
      </w:r>
      <w:proofErr w:type="spellEnd"/>
      <w:r w:rsidR="000C6AA2">
        <w:t xml:space="preserve">. This means that it </w:t>
      </w:r>
      <w:r w:rsidR="003814C0">
        <w:t xml:space="preserve">reads from </w:t>
      </w:r>
      <w:proofErr w:type="gramStart"/>
      <w:r w:rsidR="003814C0">
        <w:t>m[</w:t>
      </w:r>
      <w:proofErr w:type="gramEnd"/>
      <w:r w:rsidR="003814C0">
        <w:t>128]</w:t>
      </w:r>
      <w:r w:rsidR="004021F5">
        <w:t xml:space="preserve"> then writes the value 1 back into </w:t>
      </w:r>
      <w:proofErr w:type="gramStart"/>
      <w:r w:rsidR="006E4AF4">
        <w:t>m[</w:t>
      </w:r>
      <w:proofErr w:type="gramEnd"/>
      <w:r w:rsidR="006E4AF4">
        <w:t xml:space="preserve">128]. I set </w:t>
      </w:r>
      <w:proofErr w:type="gramStart"/>
      <w:r w:rsidR="006E4AF4">
        <w:t>m[</w:t>
      </w:r>
      <w:proofErr w:type="gramEnd"/>
      <w:r w:rsidR="006E4AF4">
        <w:t xml:space="preserve">128] to hold </w:t>
      </w:r>
      <w:r w:rsidR="00ED09EF">
        <w:t>0x</w:t>
      </w:r>
      <w:r w:rsidR="00E54E65">
        <w:t>000abcdf</w:t>
      </w:r>
      <w:r w:rsidR="006B5C07">
        <w:t xml:space="preserve"> and wired it through the memory module so that it can be read </w:t>
      </w:r>
      <w:r w:rsidR="003502D9">
        <w:t xml:space="preserve">in place of </w:t>
      </w:r>
      <w:proofErr w:type="gramStart"/>
      <w:r w:rsidR="003502D9">
        <w:t>r[</w:t>
      </w:r>
      <w:proofErr w:type="gramEnd"/>
      <w:r w:rsidR="003502D9">
        <w:t>31]</w:t>
      </w:r>
      <w:r w:rsidR="007E51DF">
        <w:t xml:space="preserve"> in the debugger. This allows the user to see what is in </w:t>
      </w:r>
      <w:proofErr w:type="gramStart"/>
      <w:r w:rsidR="007E51DF">
        <w:t>m[</w:t>
      </w:r>
      <w:proofErr w:type="gramEnd"/>
      <w:r w:rsidR="007E51DF">
        <w:t>128] at all times and when it changes.</w:t>
      </w:r>
      <w:r w:rsidR="00CE2FF6">
        <w:t xml:space="preserve"> The instruction begins at </w:t>
      </w:r>
      <w:r w:rsidR="00692F55">
        <w:t>state 11 and goes until state 16</w:t>
      </w:r>
      <w:r w:rsidR="00A5176B">
        <w:t>.</w:t>
      </w:r>
      <w:r w:rsidR="00333684">
        <w:t xml:space="preserve"> At time 55 in the </w:t>
      </w:r>
      <w:proofErr w:type="gramStart"/>
      <w:r w:rsidR="00333684">
        <w:t>simulation</w:t>
      </w:r>
      <w:proofErr w:type="gramEnd"/>
      <w:r w:rsidR="00333684">
        <w:t xml:space="preserve"> you can see </w:t>
      </w:r>
      <w:proofErr w:type="gramStart"/>
      <w:r w:rsidR="00257A43">
        <w:t>m[</w:t>
      </w:r>
      <w:proofErr w:type="gramEnd"/>
      <w:r w:rsidR="00257A43">
        <w:t xml:space="preserve">128] being read to </w:t>
      </w:r>
      <w:proofErr w:type="gramStart"/>
      <w:r w:rsidR="00A44A8F">
        <w:t>r[</w:t>
      </w:r>
      <w:proofErr w:type="gramEnd"/>
      <w:r w:rsidR="00A44A8F">
        <w:t xml:space="preserve">6] and at time 56 you can see where </w:t>
      </w:r>
      <w:proofErr w:type="gramStart"/>
      <w:r w:rsidR="009668D9">
        <w:t>CONST[</w:t>
      </w:r>
      <w:proofErr w:type="gramEnd"/>
      <w:r w:rsidR="009668D9">
        <w:t xml:space="preserve">1] gets written back to </w:t>
      </w:r>
      <w:proofErr w:type="gramStart"/>
      <w:r w:rsidR="009668D9">
        <w:t>m[</w:t>
      </w:r>
      <w:proofErr w:type="gramEnd"/>
      <w:r w:rsidR="009668D9">
        <w:t>128].</w:t>
      </w:r>
    </w:p>
    <w:p w14:paraId="32948BA6" w14:textId="77777777" w:rsidR="009119A3" w:rsidRDefault="009119A3">
      <w:pPr>
        <w:pStyle w:val="Heading2"/>
        <w:tabs>
          <w:tab w:val="center" w:pos="830"/>
        </w:tabs>
        <w:ind w:left="-15" w:firstLine="0"/>
      </w:pPr>
    </w:p>
    <w:p w14:paraId="6D12D328" w14:textId="283C7656" w:rsidR="008269ED" w:rsidRDefault="008106F8">
      <w:pPr>
        <w:pStyle w:val="Heading2"/>
        <w:tabs>
          <w:tab w:val="center" w:pos="830"/>
        </w:tabs>
        <w:ind w:left="-15" w:firstLine="0"/>
      </w:pPr>
      <w:r>
        <w:t>2.</w:t>
      </w:r>
      <w:r>
        <w:tab/>
        <w:t>ISSUES</w:t>
      </w:r>
    </w:p>
    <w:p w14:paraId="346407BE" w14:textId="75DEFEF9" w:rsidR="008269ED" w:rsidRDefault="00ED1645">
      <w:pPr>
        <w:ind w:left="-15" w:right="-15"/>
      </w:pPr>
      <w:r>
        <w:t xml:space="preserve">Some of the issues </w:t>
      </w:r>
      <w:r w:rsidR="007933E7">
        <w:t>experienced</w:t>
      </w:r>
      <w:r>
        <w:t xml:space="preserve"> with the odd </w:t>
      </w:r>
      <w:proofErr w:type="gramStart"/>
      <w:r>
        <w:t>parity</w:t>
      </w:r>
      <w:proofErr w:type="gramEnd"/>
      <w:r>
        <w:t xml:space="preserve"> </w:t>
      </w:r>
      <w:r w:rsidR="00D6294D">
        <w:t xml:space="preserve">were </w:t>
      </w:r>
      <w:r w:rsidR="003A7300">
        <w:t xml:space="preserve">from having specific states out of order. This caused the register values to </w:t>
      </w:r>
      <w:r w:rsidR="007933E7">
        <w:t>change to unrelated values that in turn broke the whole operation.</w:t>
      </w:r>
      <w:r w:rsidR="003D6C4F">
        <w:t xml:space="preserve"> We tried many things to fix these issues </w:t>
      </w:r>
      <w:proofErr w:type="gramStart"/>
      <w:r w:rsidR="003D6C4F">
        <w:t xml:space="preserve">and </w:t>
      </w:r>
      <w:r w:rsidR="009479DF">
        <w:t>in the end</w:t>
      </w:r>
      <w:proofErr w:type="gramEnd"/>
      <w:r w:rsidR="009479DF">
        <w:t xml:space="preserve"> added an</w:t>
      </w:r>
      <w:r w:rsidR="003338B4">
        <w:t xml:space="preserve"> AND</w:t>
      </w:r>
      <w:r w:rsidR="009479DF">
        <w:t xml:space="preserve"> operation after each shift. Later we came back and removed some of these unnecessary </w:t>
      </w:r>
      <w:proofErr w:type="spellStart"/>
      <w:r w:rsidR="003A5E3A">
        <w:t>ALUands</w:t>
      </w:r>
      <w:proofErr w:type="spellEnd"/>
      <w:r w:rsidR="003A5E3A">
        <w:t xml:space="preserve"> which is why </w:t>
      </w:r>
      <w:r w:rsidR="00B0641D">
        <w:t xml:space="preserve">the </w:t>
      </w:r>
      <w:r w:rsidR="003B62D6">
        <w:t>average up starts at state 57 not state 49.</w:t>
      </w:r>
    </w:p>
    <w:p w14:paraId="305539AB" w14:textId="648F1378" w:rsidR="00555EBD" w:rsidRDefault="003338B4" w:rsidP="003D6C4F">
      <w:pPr>
        <w:ind w:left="-15" w:right="-15"/>
      </w:pPr>
      <w:r>
        <w:t>Another</w:t>
      </w:r>
      <w:r w:rsidR="00605F94">
        <w:t xml:space="preserve"> issue we ran into was that the </w:t>
      </w:r>
      <w:proofErr w:type="spellStart"/>
      <w:r w:rsidR="00605F94">
        <w:t>srl</w:t>
      </w:r>
      <w:proofErr w:type="spellEnd"/>
      <w:r w:rsidR="00605F94">
        <w:t xml:space="preserve"> </w:t>
      </w:r>
      <w:r w:rsidR="00CC75A9">
        <w:t xml:space="preserve">macro </w:t>
      </w:r>
      <w:r>
        <w:t>was</w:t>
      </w:r>
      <w:r w:rsidR="00CC75A9">
        <w:t xml:space="preserve"> slightly different than the one </w:t>
      </w:r>
      <w:r w:rsidR="000C3A8D">
        <w:t>given in the reference</w:t>
      </w:r>
      <w:r w:rsidR="00CC74EE">
        <w:t xml:space="preserve"> document. The Yin and Bus were reversed. Since I used the reference when </w:t>
      </w:r>
      <w:r w:rsidR="00F95CE8">
        <w:t xml:space="preserve">designing the odd </w:t>
      </w:r>
      <w:proofErr w:type="gramStart"/>
      <w:r w:rsidR="00F95CE8">
        <w:t>parity</w:t>
      </w:r>
      <w:proofErr w:type="gramEnd"/>
      <w:r w:rsidR="00F95CE8">
        <w:t xml:space="preserve"> I </w:t>
      </w:r>
      <w:r w:rsidR="00E43311">
        <w:t xml:space="preserve">changed the </w:t>
      </w:r>
      <w:proofErr w:type="spellStart"/>
      <w:r w:rsidR="00682307">
        <w:t>srl</w:t>
      </w:r>
      <w:proofErr w:type="spellEnd"/>
      <w:r w:rsidR="00682307">
        <w:t xml:space="preserve"> macro </w:t>
      </w:r>
      <w:r w:rsidR="00E65CF3">
        <w:t xml:space="preserve">provided in the </w:t>
      </w:r>
      <w:r w:rsidR="00FD7AC9">
        <w:t xml:space="preserve">Verilog </w:t>
      </w:r>
      <w:r w:rsidR="00EE1151">
        <w:t xml:space="preserve">to match the one given in the reference document. </w:t>
      </w:r>
    </w:p>
    <w:p w14:paraId="49EFD8A9" w14:textId="05072298" w:rsidR="40526D9C" w:rsidRDefault="44002F71" w:rsidP="40526D9C">
      <w:pPr>
        <w:ind w:left="-15" w:right="-15"/>
      </w:pPr>
      <w:r>
        <w:t xml:space="preserve">While working on the </w:t>
      </w:r>
      <w:proofErr w:type="gramStart"/>
      <w:r>
        <w:t>average up</w:t>
      </w:r>
      <w:proofErr w:type="gramEnd"/>
      <w:r>
        <w:t xml:space="preserve"> function, we ran into the issue of using MDR as a temporary register to store values in. </w:t>
      </w:r>
      <w:r w:rsidR="483685DD">
        <w:t xml:space="preserve"> In our original implementation using MAR and MDR, the output of multiple test cases resulted in g</w:t>
      </w:r>
      <w:r w:rsidR="305EBDA7">
        <w:t xml:space="preserve">arbage values. In this original implementation, MDR was used to store </w:t>
      </w:r>
      <w:proofErr w:type="spellStart"/>
      <w:r w:rsidR="305EBDA7">
        <w:t>rs^rt</w:t>
      </w:r>
      <w:proofErr w:type="spellEnd"/>
      <w:r w:rsidR="305EBDA7">
        <w:t xml:space="preserve">, so it could be called multiple times for future computations, rather than having to recalculate it. However, due to this issue with MDR, our </w:t>
      </w:r>
      <w:r w:rsidR="6446FFCB">
        <w:t xml:space="preserve">working implementation computes </w:t>
      </w:r>
      <w:proofErr w:type="spellStart"/>
      <w:r w:rsidR="6446FFCB">
        <w:t>rs^rt</w:t>
      </w:r>
      <w:proofErr w:type="spellEnd"/>
      <w:r w:rsidR="6446FFCB">
        <w:t xml:space="preserve"> multiple times, resulting in 5-6 more states than before.</w:t>
      </w:r>
    </w:p>
    <w:p w14:paraId="72981558" w14:textId="57C7E425" w:rsidR="006F773B" w:rsidRDefault="006F773B" w:rsidP="006F773B">
      <w:pPr>
        <w:pStyle w:val="Heading2"/>
        <w:tabs>
          <w:tab w:val="center" w:pos="830"/>
        </w:tabs>
        <w:ind w:left="-15" w:firstLine="0"/>
      </w:pPr>
      <w:r>
        <w:lastRenderedPageBreak/>
        <w:t>3.</w:t>
      </w:r>
      <w:r>
        <w:tab/>
        <w:t>REFERENCES</w:t>
      </w:r>
    </w:p>
    <w:p w14:paraId="6E0FE383" w14:textId="64518373" w:rsidR="006F773B" w:rsidRDefault="005E2B75" w:rsidP="008B4170">
      <w:pPr>
        <w:ind w:left="154" w:right="-15" w:firstLine="0"/>
      </w:pPr>
      <w:r>
        <w:t>[1]</w:t>
      </w:r>
      <w:r w:rsidR="00DB2C72">
        <w:tab/>
        <w:t xml:space="preserve">The </w:t>
      </w:r>
      <w:r w:rsidR="00AB144F">
        <w:t xml:space="preserve">reference </w:t>
      </w:r>
      <w:r w:rsidR="00AB144F" w:rsidRPr="00AB144F">
        <w:t>simple multicycle implementation</w:t>
      </w:r>
      <w:r w:rsidR="00A565BF">
        <w:t xml:space="preserve"> system</w:t>
      </w:r>
      <w:r w:rsidR="00DB2C72">
        <w:t xml:space="preserve"> provided</w:t>
      </w:r>
      <w:r w:rsidR="008B4170">
        <w:t xml:space="preserve"> </w:t>
      </w:r>
      <w:r w:rsidR="00A565BF">
        <w:t>can be found at</w:t>
      </w:r>
      <w:r w:rsidR="008B4170">
        <w:t xml:space="preserve"> </w:t>
      </w:r>
      <w:hyperlink r:id="rId8" w:history="1">
        <w:r w:rsidR="006C42FC" w:rsidRPr="006C42FC">
          <w:rPr>
            <w:rStyle w:val="Hyperlink"/>
          </w:rPr>
          <w:t>https://aggregate.org/CPE380/multiF25.html</w:t>
        </w:r>
      </w:hyperlink>
    </w:p>
    <w:p w14:paraId="33DCC345" w14:textId="529F52BF" w:rsidR="00F81B50" w:rsidRDefault="00F81B50" w:rsidP="008B4170">
      <w:pPr>
        <w:ind w:left="154" w:right="-15" w:firstLine="0"/>
      </w:pPr>
      <w:r>
        <w:t>[2]</w:t>
      </w:r>
      <w:r>
        <w:tab/>
        <w:t xml:space="preserve">The </w:t>
      </w:r>
      <w:r w:rsidRPr="00F81B50">
        <w:t>Simple Processor Architecture</w:t>
      </w:r>
      <w:r>
        <w:t xml:space="preserve"> reference used </w:t>
      </w:r>
      <w:r w:rsidR="006C09C4">
        <w:t xml:space="preserve">can be found at </w:t>
      </w:r>
      <w:hyperlink r:id="rId9">
        <w:r w:rsidR="006E04E2" w:rsidRPr="2E4F33C6">
          <w:rPr>
            <w:rStyle w:val="Hyperlink"/>
          </w:rPr>
          <w:t>https://aggregate.org/EE380/refsp.html</w:t>
        </w:r>
      </w:hyperlink>
    </w:p>
    <w:p w14:paraId="6355CD55" w14:textId="5E1E926D" w:rsidR="006A2BE1" w:rsidRDefault="006C42FC" w:rsidP="00CC0734">
      <w:pPr>
        <w:ind w:left="154" w:right="-15" w:firstLine="0"/>
      </w:pPr>
      <w:r>
        <w:t>[3]</w:t>
      </w:r>
      <w:r>
        <w:tab/>
      </w:r>
      <w:r w:rsidR="00040E77">
        <w:t xml:space="preserve">The reference material used for understanding the processor design </w:t>
      </w:r>
      <w:r w:rsidR="00470173">
        <w:t xml:space="preserve">can be found at </w:t>
      </w:r>
      <w:hyperlink r:id="rId10" w:history="1">
        <w:r w:rsidR="001737BD" w:rsidRPr="001737BD">
          <w:rPr>
            <w:rStyle w:val="Hyperlink"/>
          </w:rPr>
          <w:t>https://aggregate.org/CPE380/slidesF25simple.pdf</w:t>
        </w:r>
      </w:hyperlink>
    </w:p>
    <w:sectPr w:rsidR="006A2BE1">
      <w:type w:val="continuous"/>
      <w:pgSz w:w="12240" w:h="15840"/>
      <w:pgMar w:top="1440" w:right="1121" w:bottom="1416" w:left="1076" w:header="720" w:footer="720" w:gutter="0"/>
      <w:cols w:num="2" w:space="47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9ED"/>
    <w:rsid w:val="000005E9"/>
    <w:rsid w:val="00002F09"/>
    <w:rsid w:val="000038A0"/>
    <w:rsid w:val="00003B97"/>
    <w:rsid w:val="00003BD3"/>
    <w:rsid w:val="000066A8"/>
    <w:rsid w:val="00007A23"/>
    <w:rsid w:val="00007A4A"/>
    <w:rsid w:val="00010474"/>
    <w:rsid w:val="00011077"/>
    <w:rsid w:val="00011E18"/>
    <w:rsid w:val="00011F86"/>
    <w:rsid w:val="00013831"/>
    <w:rsid w:val="000149F2"/>
    <w:rsid w:val="00016C26"/>
    <w:rsid w:val="00016FE4"/>
    <w:rsid w:val="00017B92"/>
    <w:rsid w:val="00020322"/>
    <w:rsid w:val="00021383"/>
    <w:rsid w:val="00022FFA"/>
    <w:rsid w:val="000234A8"/>
    <w:rsid w:val="000246C7"/>
    <w:rsid w:val="0002483E"/>
    <w:rsid w:val="000256F8"/>
    <w:rsid w:val="00026ACE"/>
    <w:rsid w:val="00027912"/>
    <w:rsid w:val="00027992"/>
    <w:rsid w:val="0003006C"/>
    <w:rsid w:val="000302F8"/>
    <w:rsid w:val="00031F4A"/>
    <w:rsid w:val="00034FD3"/>
    <w:rsid w:val="0003736F"/>
    <w:rsid w:val="000405C7"/>
    <w:rsid w:val="00040C82"/>
    <w:rsid w:val="00040E77"/>
    <w:rsid w:val="00040FD8"/>
    <w:rsid w:val="00041455"/>
    <w:rsid w:val="00042929"/>
    <w:rsid w:val="00042BD7"/>
    <w:rsid w:val="0004716F"/>
    <w:rsid w:val="00047CBC"/>
    <w:rsid w:val="00050A71"/>
    <w:rsid w:val="000534F5"/>
    <w:rsid w:val="000541EB"/>
    <w:rsid w:val="0005590A"/>
    <w:rsid w:val="0006063B"/>
    <w:rsid w:val="0006170D"/>
    <w:rsid w:val="0006340E"/>
    <w:rsid w:val="00064BE2"/>
    <w:rsid w:val="00064E33"/>
    <w:rsid w:val="00064ED2"/>
    <w:rsid w:val="00066332"/>
    <w:rsid w:val="000671CC"/>
    <w:rsid w:val="00071C3A"/>
    <w:rsid w:val="00071FE8"/>
    <w:rsid w:val="00073763"/>
    <w:rsid w:val="000777C0"/>
    <w:rsid w:val="00084F64"/>
    <w:rsid w:val="000856DF"/>
    <w:rsid w:val="00085C15"/>
    <w:rsid w:val="0008621B"/>
    <w:rsid w:val="000871EE"/>
    <w:rsid w:val="00091275"/>
    <w:rsid w:val="00091D3E"/>
    <w:rsid w:val="00093409"/>
    <w:rsid w:val="00096A8E"/>
    <w:rsid w:val="000A00B4"/>
    <w:rsid w:val="000A0ADF"/>
    <w:rsid w:val="000A13A8"/>
    <w:rsid w:val="000A2EFB"/>
    <w:rsid w:val="000A3B80"/>
    <w:rsid w:val="000A4D96"/>
    <w:rsid w:val="000A5F87"/>
    <w:rsid w:val="000A753E"/>
    <w:rsid w:val="000A78ED"/>
    <w:rsid w:val="000B020F"/>
    <w:rsid w:val="000B12D6"/>
    <w:rsid w:val="000B178F"/>
    <w:rsid w:val="000B400A"/>
    <w:rsid w:val="000B40C2"/>
    <w:rsid w:val="000B5A9F"/>
    <w:rsid w:val="000C106D"/>
    <w:rsid w:val="000C1CBD"/>
    <w:rsid w:val="000C377E"/>
    <w:rsid w:val="000C3A8D"/>
    <w:rsid w:val="000C5127"/>
    <w:rsid w:val="000C54F6"/>
    <w:rsid w:val="000C558A"/>
    <w:rsid w:val="000C6392"/>
    <w:rsid w:val="000C6AA2"/>
    <w:rsid w:val="000C7070"/>
    <w:rsid w:val="000D37F5"/>
    <w:rsid w:val="000D55BB"/>
    <w:rsid w:val="000D60E2"/>
    <w:rsid w:val="000D6D17"/>
    <w:rsid w:val="000D73DE"/>
    <w:rsid w:val="000D7A30"/>
    <w:rsid w:val="000E12D0"/>
    <w:rsid w:val="000E20DD"/>
    <w:rsid w:val="000E2277"/>
    <w:rsid w:val="000E2A72"/>
    <w:rsid w:val="000E3411"/>
    <w:rsid w:val="000E3C23"/>
    <w:rsid w:val="000E3C82"/>
    <w:rsid w:val="000E418A"/>
    <w:rsid w:val="000E4A08"/>
    <w:rsid w:val="000E5393"/>
    <w:rsid w:val="000E54CB"/>
    <w:rsid w:val="000F0C6C"/>
    <w:rsid w:val="000F158E"/>
    <w:rsid w:val="000F355F"/>
    <w:rsid w:val="000F3E27"/>
    <w:rsid w:val="000F49C1"/>
    <w:rsid w:val="000F6833"/>
    <w:rsid w:val="000F6A48"/>
    <w:rsid w:val="000F6A93"/>
    <w:rsid w:val="00100911"/>
    <w:rsid w:val="0010190D"/>
    <w:rsid w:val="00101B98"/>
    <w:rsid w:val="00105DFD"/>
    <w:rsid w:val="00110D5B"/>
    <w:rsid w:val="001118AA"/>
    <w:rsid w:val="00111F5D"/>
    <w:rsid w:val="00113960"/>
    <w:rsid w:val="00113E46"/>
    <w:rsid w:val="001147B6"/>
    <w:rsid w:val="00114EBD"/>
    <w:rsid w:val="00115500"/>
    <w:rsid w:val="001170D7"/>
    <w:rsid w:val="001178FE"/>
    <w:rsid w:val="00120AD9"/>
    <w:rsid w:val="00123ABF"/>
    <w:rsid w:val="00123CB1"/>
    <w:rsid w:val="00124128"/>
    <w:rsid w:val="00124BB9"/>
    <w:rsid w:val="00126C07"/>
    <w:rsid w:val="001274B2"/>
    <w:rsid w:val="00127AC2"/>
    <w:rsid w:val="00127CF4"/>
    <w:rsid w:val="00127DCB"/>
    <w:rsid w:val="00130CC2"/>
    <w:rsid w:val="00131C6D"/>
    <w:rsid w:val="001327E3"/>
    <w:rsid w:val="0013417D"/>
    <w:rsid w:val="00136D1A"/>
    <w:rsid w:val="00137B0F"/>
    <w:rsid w:val="001404A2"/>
    <w:rsid w:val="001408BF"/>
    <w:rsid w:val="00140926"/>
    <w:rsid w:val="00140B5D"/>
    <w:rsid w:val="00143019"/>
    <w:rsid w:val="001437F4"/>
    <w:rsid w:val="00144499"/>
    <w:rsid w:val="00144A41"/>
    <w:rsid w:val="00144D14"/>
    <w:rsid w:val="001466CC"/>
    <w:rsid w:val="001479F5"/>
    <w:rsid w:val="00147D84"/>
    <w:rsid w:val="001500A1"/>
    <w:rsid w:val="001506A0"/>
    <w:rsid w:val="00150831"/>
    <w:rsid w:val="00151B1B"/>
    <w:rsid w:val="0015304D"/>
    <w:rsid w:val="00155010"/>
    <w:rsid w:val="00155776"/>
    <w:rsid w:val="00156170"/>
    <w:rsid w:val="00156947"/>
    <w:rsid w:val="00156F1E"/>
    <w:rsid w:val="001578BE"/>
    <w:rsid w:val="00160298"/>
    <w:rsid w:val="00160E14"/>
    <w:rsid w:val="001617A3"/>
    <w:rsid w:val="00161909"/>
    <w:rsid w:val="00165E07"/>
    <w:rsid w:val="00167B8C"/>
    <w:rsid w:val="0017019D"/>
    <w:rsid w:val="00170A89"/>
    <w:rsid w:val="0017156F"/>
    <w:rsid w:val="001737BD"/>
    <w:rsid w:val="0017502B"/>
    <w:rsid w:val="001754CF"/>
    <w:rsid w:val="001766B2"/>
    <w:rsid w:val="001774E5"/>
    <w:rsid w:val="001808B9"/>
    <w:rsid w:val="00181B80"/>
    <w:rsid w:val="00184307"/>
    <w:rsid w:val="00185F2E"/>
    <w:rsid w:val="00187C9F"/>
    <w:rsid w:val="001903AF"/>
    <w:rsid w:val="00192365"/>
    <w:rsid w:val="00192675"/>
    <w:rsid w:val="00192F2E"/>
    <w:rsid w:val="001938F2"/>
    <w:rsid w:val="00193979"/>
    <w:rsid w:val="001944D5"/>
    <w:rsid w:val="0019505A"/>
    <w:rsid w:val="001956FC"/>
    <w:rsid w:val="0019614B"/>
    <w:rsid w:val="00196332"/>
    <w:rsid w:val="001964AD"/>
    <w:rsid w:val="001A0A24"/>
    <w:rsid w:val="001A316F"/>
    <w:rsid w:val="001A3A8F"/>
    <w:rsid w:val="001A41EC"/>
    <w:rsid w:val="001A4476"/>
    <w:rsid w:val="001A4CEB"/>
    <w:rsid w:val="001A7086"/>
    <w:rsid w:val="001A7F02"/>
    <w:rsid w:val="001B08E1"/>
    <w:rsid w:val="001B1982"/>
    <w:rsid w:val="001B2D9A"/>
    <w:rsid w:val="001B5F86"/>
    <w:rsid w:val="001B61A2"/>
    <w:rsid w:val="001B7D2A"/>
    <w:rsid w:val="001C16A0"/>
    <w:rsid w:val="001C3617"/>
    <w:rsid w:val="001C410E"/>
    <w:rsid w:val="001C7E82"/>
    <w:rsid w:val="001D1B76"/>
    <w:rsid w:val="001D2247"/>
    <w:rsid w:val="001D6C65"/>
    <w:rsid w:val="001D72CD"/>
    <w:rsid w:val="001D7A2A"/>
    <w:rsid w:val="001E07D0"/>
    <w:rsid w:val="001E10DA"/>
    <w:rsid w:val="001E3403"/>
    <w:rsid w:val="001E348A"/>
    <w:rsid w:val="001E41C3"/>
    <w:rsid w:val="001E51F7"/>
    <w:rsid w:val="001E59BB"/>
    <w:rsid w:val="001E6B1F"/>
    <w:rsid w:val="001E7915"/>
    <w:rsid w:val="001E7949"/>
    <w:rsid w:val="001F0ADA"/>
    <w:rsid w:val="001F0FD2"/>
    <w:rsid w:val="001F13FC"/>
    <w:rsid w:val="001F1DE4"/>
    <w:rsid w:val="001F33D9"/>
    <w:rsid w:val="001F4A61"/>
    <w:rsid w:val="001F5335"/>
    <w:rsid w:val="001F7811"/>
    <w:rsid w:val="00201108"/>
    <w:rsid w:val="00202342"/>
    <w:rsid w:val="0020295D"/>
    <w:rsid w:val="00202EDC"/>
    <w:rsid w:val="002030C5"/>
    <w:rsid w:val="00203F02"/>
    <w:rsid w:val="002053F2"/>
    <w:rsid w:val="0020579F"/>
    <w:rsid w:val="0020619D"/>
    <w:rsid w:val="00207028"/>
    <w:rsid w:val="002120B2"/>
    <w:rsid w:val="002130ED"/>
    <w:rsid w:val="00215676"/>
    <w:rsid w:val="00215770"/>
    <w:rsid w:val="002163AD"/>
    <w:rsid w:val="0022010D"/>
    <w:rsid w:val="00220A39"/>
    <w:rsid w:val="002213FC"/>
    <w:rsid w:val="0022140F"/>
    <w:rsid w:val="002219C3"/>
    <w:rsid w:val="002234D5"/>
    <w:rsid w:val="00223AC0"/>
    <w:rsid w:val="00224D79"/>
    <w:rsid w:val="00225401"/>
    <w:rsid w:val="00230DF3"/>
    <w:rsid w:val="00232EC5"/>
    <w:rsid w:val="002353B4"/>
    <w:rsid w:val="002367A2"/>
    <w:rsid w:val="00237EA4"/>
    <w:rsid w:val="00237EDA"/>
    <w:rsid w:val="00237F1C"/>
    <w:rsid w:val="00237F91"/>
    <w:rsid w:val="002429F9"/>
    <w:rsid w:val="00242BE7"/>
    <w:rsid w:val="002437CB"/>
    <w:rsid w:val="0024473B"/>
    <w:rsid w:val="00244BB7"/>
    <w:rsid w:val="00244D56"/>
    <w:rsid w:val="00244F5F"/>
    <w:rsid w:val="00244F83"/>
    <w:rsid w:val="002455E3"/>
    <w:rsid w:val="00245752"/>
    <w:rsid w:val="0024620A"/>
    <w:rsid w:val="00246FE0"/>
    <w:rsid w:val="002541E5"/>
    <w:rsid w:val="002550C5"/>
    <w:rsid w:val="002551BE"/>
    <w:rsid w:val="00255506"/>
    <w:rsid w:val="00256444"/>
    <w:rsid w:val="00257A43"/>
    <w:rsid w:val="00257D1B"/>
    <w:rsid w:val="002607B0"/>
    <w:rsid w:val="00262C83"/>
    <w:rsid w:val="00266F68"/>
    <w:rsid w:val="002670C8"/>
    <w:rsid w:val="002706C2"/>
    <w:rsid w:val="00270F50"/>
    <w:rsid w:val="0027157F"/>
    <w:rsid w:val="00272ABC"/>
    <w:rsid w:val="002764B3"/>
    <w:rsid w:val="002764D0"/>
    <w:rsid w:val="00276C47"/>
    <w:rsid w:val="00277332"/>
    <w:rsid w:val="00277A89"/>
    <w:rsid w:val="002843C8"/>
    <w:rsid w:val="00284760"/>
    <w:rsid w:val="00285157"/>
    <w:rsid w:val="0028542F"/>
    <w:rsid w:val="002860B2"/>
    <w:rsid w:val="0029098C"/>
    <w:rsid w:val="002917CC"/>
    <w:rsid w:val="00291F60"/>
    <w:rsid w:val="00292BDE"/>
    <w:rsid w:val="00293E4D"/>
    <w:rsid w:val="002947C6"/>
    <w:rsid w:val="00294BAA"/>
    <w:rsid w:val="002970D6"/>
    <w:rsid w:val="002970E7"/>
    <w:rsid w:val="002A05E2"/>
    <w:rsid w:val="002A1ED3"/>
    <w:rsid w:val="002A1F4B"/>
    <w:rsid w:val="002A292A"/>
    <w:rsid w:val="002A32DA"/>
    <w:rsid w:val="002A5124"/>
    <w:rsid w:val="002A6992"/>
    <w:rsid w:val="002B05C2"/>
    <w:rsid w:val="002B0B21"/>
    <w:rsid w:val="002B3210"/>
    <w:rsid w:val="002B6BC9"/>
    <w:rsid w:val="002B7D49"/>
    <w:rsid w:val="002C24E6"/>
    <w:rsid w:val="002C2D73"/>
    <w:rsid w:val="002C5505"/>
    <w:rsid w:val="002C550F"/>
    <w:rsid w:val="002C62E7"/>
    <w:rsid w:val="002C682D"/>
    <w:rsid w:val="002C69A2"/>
    <w:rsid w:val="002C7308"/>
    <w:rsid w:val="002D0A7B"/>
    <w:rsid w:val="002D0E4A"/>
    <w:rsid w:val="002D34EC"/>
    <w:rsid w:val="002D4A01"/>
    <w:rsid w:val="002D6AF4"/>
    <w:rsid w:val="002D6BF7"/>
    <w:rsid w:val="002D6F6A"/>
    <w:rsid w:val="002D7129"/>
    <w:rsid w:val="002E2A5A"/>
    <w:rsid w:val="002E4F57"/>
    <w:rsid w:val="002E5D50"/>
    <w:rsid w:val="002E6971"/>
    <w:rsid w:val="002E7B47"/>
    <w:rsid w:val="002F1BC3"/>
    <w:rsid w:val="002F20BD"/>
    <w:rsid w:val="002F2AEE"/>
    <w:rsid w:val="002F379B"/>
    <w:rsid w:val="002F38CE"/>
    <w:rsid w:val="002F4A21"/>
    <w:rsid w:val="002F4E2D"/>
    <w:rsid w:val="002F518E"/>
    <w:rsid w:val="002F51F2"/>
    <w:rsid w:val="002F6B23"/>
    <w:rsid w:val="002F7222"/>
    <w:rsid w:val="00300231"/>
    <w:rsid w:val="00302678"/>
    <w:rsid w:val="00303F10"/>
    <w:rsid w:val="0030460A"/>
    <w:rsid w:val="00306585"/>
    <w:rsid w:val="0030700C"/>
    <w:rsid w:val="00307BD9"/>
    <w:rsid w:val="00310951"/>
    <w:rsid w:val="00311016"/>
    <w:rsid w:val="0031241F"/>
    <w:rsid w:val="003129D7"/>
    <w:rsid w:val="00313E98"/>
    <w:rsid w:val="0031467F"/>
    <w:rsid w:val="00316933"/>
    <w:rsid w:val="003169B5"/>
    <w:rsid w:val="00321643"/>
    <w:rsid w:val="003256CB"/>
    <w:rsid w:val="00325DBF"/>
    <w:rsid w:val="00326334"/>
    <w:rsid w:val="00326779"/>
    <w:rsid w:val="0032758A"/>
    <w:rsid w:val="00327CE3"/>
    <w:rsid w:val="00327F8B"/>
    <w:rsid w:val="0033097F"/>
    <w:rsid w:val="0033183B"/>
    <w:rsid w:val="0033246F"/>
    <w:rsid w:val="00332BDD"/>
    <w:rsid w:val="00333684"/>
    <w:rsid w:val="003338B4"/>
    <w:rsid w:val="003367C6"/>
    <w:rsid w:val="003375B2"/>
    <w:rsid w:val="00337A1B"/>
    <w:rsid w:val="00337E99"/>
    <w:rsid w:val="00342434"/>
    <w:rsid w:val="0034292E"/>
    <w:rsid w:val="00342B0F"/>
    <w:rsid w:val="00344B8C"/>
    <w:rsid w:val="00345651"/>
    <w:rsid w:val="00345BB3"/>
    <w:rsid w:val="00347B1E"/>
    <w:rsid w:val="003502D9"/>
    <w:rsid w:val="003515D4"/>
    <w:rsid w:val="003533EF"/>
    <w:rsid w:val="0035398A"/>
    <w:rsid w:val="00355519"/>
    <w:rsid w:val="00355C99"/>
    <w:rsid w:val="003568DD"/>
    <w:rsid w:val="00360925"/>
    <w:rsid w:val="0036164F"/>
    <w:rsid w:val="00363056"/>
    <w:rsid w:val="00366DFF"/>
    <w:rsid w:val="003708A1"/>
    <w:rsid w:val="003710A7"/>
    <w:rsid w:val="00371BE5"/>
    <w:rsid w:val="00371E58"/>
    <w:rsid w:val="00372A43"/>
    <w:rsid w:val="003732D8"/>
    <w:rsid w:val="0037344B"/>
    <w:rsid w:val="00375639"/>
    <w:rsid w:val="003767ED"/>
    <w:rsid w:val="003803A4"/>
    <w:rsid w:val="003809E5"/>
    <w:rsid w:val="00380FED"/>
    <w:rsid w:val="0038104A"/>
    <w:rsid w:val="003814C0"/>
    <w:rsid w:val="00381945"/>
    <w:rsid w:val="003830ED"/>
    <w:rsid w:val="00384616"/>
    <w:rsid w:val="003904DB"/>
    <w:rsid w:val="0039068F"/>
    <w:rsid w:val="003906E2"/>
    <w:rsid w:val="003918BD"/>
    <w:rsid w:val="00391EBA"/>
    <w:rsid w:val="00391F52"/>
    <w:rsid w:val="00392EB2"/>
    <w:rsid w:val="00393379"/>
    <w:rsid w:val="00393A92"/>
    <w:rsid w:val="0039545C"/>
    <w:rsid w:val="0039602F"/>
    <w:rsid w:val="003A1128"/>
    <w:rsid w:val="003A167A"/>
    <w:rsid w:val="003A2803"/>
    <w:rsid w:val="003A334D"/>
    <w:rsid w:val="003A3877"/>
    <w:rsid w:val="003A3E14"/>
    <w:rsid w:val="003A43EF"/>
    <w:rsid w:val="003A5E3A"/>
    <w:rsid w:val="003A7300"/>
    <w:rsid w:val="003A7DA7"/>
    <w:rsid w:val="003B03D1"/>
    <w:rsid w:val="003B08FC"/>
    <w:rsid w:val="003B18CD"/>
    <w:rsid w:val="003B3C11"/>
    <w:rsid w:val="003B44C2"/>
    <w:rsid w:val="003B55F6"/>
    <w:rsid w:val="003B62D6"/>
    <w:rsid w:val="003B63CC"/>
    <w:rsid w:val="003C199A"/>
    <w:rsid w:val="003C2941"/>
    <w:rsid w:val="003C3610"/>
    <w:rsid w:val="003C41AF"/>
    <w:rsid w:val="003C4994"/>
    <w:rsid w:val="003C4A2E"/>
    <w:rsid w:val="003C6942"/>
    <w:rsid w:val="003C7304"/>
    <w:rsid w:val="003C7308"/>
    <w:rsid w:val="003D09D8"/>
    <w:rsid w:val="003D3480"/>
    <w:rsid w:val="003D37A5"/>
    <w:rsid w:val="003D46FE"/>
    <w:rsid w:val="003D4D5F"/>
    <w:rsid w:val="003D5C4A"/>
    <w:rsid w:val="003D6C4F"/>
    <w:rsid w:val="003E2657"/>
    <w:rsid w:val="003E2FCD"/>
    <w:rsid w:val="003E31B1"/>
    <w:rsid w:val="003E32CB"/>
    <w:rsid w:val="003E3B7C"/>
    <w:rsid w:val="003E4877"/>
    <w:rsid w:val="003E54E4"/>
    <w:rsid w:val="003E573B"/>
    <w:rsid w:val="003E6425"/>
    <w:rsid w:val="003E72D9"/>
    <w:rsid w:val="003F17B1"/>
    <w:rsid w:val="003F17D7"/>
    <w:rsid w:val="003F3246"/>
    <w:rsid w:val="003F62FD"/>
    <w:rsid w:val="003F7743"/>
    <w:rsid w:val="0040065F"/>
    <w:rsid w:val="00400F49"/>
    <w:rsid w:val="004021F5"/>
    <w:rsid w:val="00402E8E"/>
    <w:rsid w:val="004034E2"/>
    <w:rsid w:val="0040729B"/>
    <w:rsid w:val="0040770E"/>
    <w:rsid w:val="00407B18"/>
    <w:rsid w:val="00411E79"/>
    <w:rsid w:val="00412404"/>
    <w:rsid w:val="00412CA0"/>
    <w:rsid w:val="004154E4"/>
    <w:rsid w:val="004155D0"/>
    <w:rsid w:val="00415702"/>
    <w:rsid w:val="00415DA7"/>
    <w:rsid w:val="00417166"/>
    <w:rsid w:val="0042001E"/>
    <w:rsid w:val="00420CB8"/>
    <w:rsid w:val="00421C82"/>
    <w:rsid w:val="004240BB"/>
    <w:rsid w:val="00424347"/>
    <w:rsid w:val="00424891"/>
    <w:rsid w:val="004254DC"/>
    <w:rsid w:val="00426B88"/>
    <w:rsid w:val="00426E50"/>
    <w:rsid w:val="00430629"/>
    <w:rsid w:val="00430B0C"/>
    <w:rsid w:val="00433165"/>
    <w:rsid w:val="0043323C"/>
    <w:rsid w:val="00433B17"/>
    <w:rsid w:val="004352D1"/>
    <w:rsid w:val="004357FE"/>
    <w:rsid w:val="004365C0"/>
    <w:rsid w:val="00437274"/>
    <w:rsid w:val="00440254"/>
    <w:rsid w:val="004408E2"/>
    <w:rsid w:val="00441AB6"/>
    <w:rsid w:val="00442F56"/>
    <w:rsid w:val="00442F91"/>
    <w:rsid w:val="00443ECC"/>
    <w:rsid w:val="00444039"/>
    <w:rsid w:val="00444B2E"/>
    <w:rsid w:val="004469B0"/>
    <w:rsid w:val="004549A1"/>
    <w:rsid w:val="0045512E"/>
    <w:rsid w:val="00456BE8"/>
    <w:rsid w:val="00462204"/>
    <w:rsid w:val="004625A5"/>
    <w:rsid w:val="00462C09"/>
    <w:rsid w:val="00462C9D"/>
    <w:rsid w:val="004647A9"/>
    <w:rsid w:val="0046651F"/>
    <w:rsid w:val="004678CA"/>
    <w:rsid w:val="00470173"/>
    <w:rsid w:val="004711CB"/>
    <w:rsid w:val="00471828"/>
    <w:rsid w:val="0047344D"/>
    <w:rsid w:val="00473607"/>
    <w:rsid w:val="00473882"/>
    <w:rsid w:val="00473A57"/>
    <w:rsid w:val="00473D2A"/>
    <w:rsid w:val="00475274"/>
    <w:rsid w:val="00475451"/>
    <w:rsid w:val="004755F3"/>
    <w:rsid w:val="0047688C"/>
    <w:rsid w:val="004774F5"/>
    <w:rsid w:val="00477616"/>
    <w:rsid w:val="0048189E"/>
    <w:rsid w:val="0048320E"/>
    <w:rsid w:val="004834E7"/>
    <w:rsid w:val="004838FC"/>
    <w:rsid w:val="004863AD"/>
    <w:rsid w:val="004867C6"/>
    <w:rsid w:val="004874E8"/>
    <w:rsid w:val="00494540"/>
    <w:rsid w:val="004966A0"/>
    <w:rsid w:val="004A0005"/>
    <w:rsid w:val="004A2A01"/>
    <w:rsid w:val="004A3750"/>
    <w:rsid w:val="004A6EBB"/>
    <w:rsid w:val="004A76D1"/>
    <w:rsid w:val="004B1A3B"/>
    <w:rsid w:val="004B261D"/>
    <w:rsid w:val="004B2650"/>
    <w:rsid w:val="004B3FE2"/>
    <w:rsid w:val="004B4FC1"/>
    <w:rsid w:val="004B56F3"/>
    <w:rsid w:val="004B599E"/>
    <w:rsid w:val="004B6049"/>
    <w:rsid w:val="004C0B79"/>
    <w:rsid w:val="004C0C8D"/>
    <w:rsid w:val="004C22CC"/>
    <w:rsid w:val="004C23EF"/>
    <w:rsid w:val="004C2877"/>
    <w:rsid w:val="004C349B"/>
    <w:rsid w:val="004C41B8"/>
    <w:rsid w:val="004C4997"/>
    <w:rsid w:val="004C4E0C"/>
    <w:rsid w:val="004C6292"/>
    <w:rsid w:val="004C79CE"/>
    <w:rsid w:val="004C7E3C"/>
    <w:rsid w:val="004D044B"/>
    <w:rsid w:val="004D1C2A"/>
    <w:rsid w:val="004D1D15"/>
    <w:rsid w:val="004D2CDE"/>
    <w:rsid w:val="004D45A1"/>
    <w:rsid w:val="004D46B3"/>
    <w:rsid w:val="004D7589"/>
    <w:rsid w:val="004D7BC4"/>
    <w:rsid w:val="004D7CAE"/>
    <w:rsid w:val="004E0AB9"/>
    <w:rsid w:val="004E2B13"/>
    <w:rsid w:val="004E2E70"/>
    <w:rsid w:val="004E4176"/>
    <w:rsid w:val="004E5913"/>
    <w:rsid w:val="004E5E44"/>
    <w:rsid w:val="004E6B5C"/>
    <w:rsid w:val="004E72F3"/>
    <w:rsid w:val="004E7633"/>
    <w:rsid w:val="004E7CDA"/>
    <w:rsid w:val="004F1C60"/>
    <w:rsid w:val="004F34E1"/>
    <w:rsid w:val="004F4893"/>
    <w:rsid w:val="004F4B28"/>
    <w:rsid w:val="004F4F6A"/>
    <w:rsid w:val="004F518D"/>
    <w:rsid w:val="004F59AA"/>
    <w:rsid w:val="004F62D1"/>
    <w:rsid w:val="00500721"/>
    <w:rsid w:val="00500807"/>
    <w:rsid w:val="0050326C"/>
    <w:rsid w:val="0050436C"/>
    <w:rsid w:val="005078A3"/>
    <w:rsid w:val="00507A8A"/>
    <w:rsid w:val="00510C08"/>
    <w:rsid w:val="00512226"/>
    <w:rsid w:val="005133E9"/>
    <w:rsid w:val="00513A90"/>
    <w:rsid w:val="00514696"/>
    <w:rsid w:val="00514C2A"/>
    <w:rsid w:val="005168DD"/>
    <w:rsid w:val="0051792E"/>
    <w:rsid w:val="00520A38"/>
    <w:rsid w:val="00520AC8"/>
    <w:rsid w:val="00521FDC"/>
    <w:rsid w:val="005220F4"/>
    <w:rsid w:val="005221C0"/>
    <w:rsid w:val="00523F1B"/>
    <w:rsid w:val="005242E8"/>
    <w:rsid w:val="0052440D"/>
    <w:rsid w:val="0052586E"/>
    <w:rsid w:val="0052755E"/>
    <w:rsid w:val="005276A9"/>
    <w:rsid w:val="00527A9D"/>
    <w:rsid w:val="005302ED"/>
    <w:rsid w:val="005304DE"/>
    <w:rsid w:val="00531EC9"/>
    <w:rsid w:val="00533252"/>
    <w:rsid w:val="00533B8B"/>
    <w:rsid w:val="005344A6"/>
    <w:rsid w:val="00535B5E"/>
    <w:rsid w:val="005373F4"/>
    <w:rsid w:val="0054045D"/>
    <w:rsid w:val="00540DB4"/>
    <w:rsid w:val="00540F42"/>
    <w:rsid w:val="00541ED6"/>
    <w:rsid w:val="00542451"/>
    <w:rsid w:val="00542935"/>
    <w:rsid w:val="00543BB4"/>
    <w:rsid w:val="0054447B"/>
    <w:rsid w:val="00544797"/>
    <w:rsid w:val="00544E05"/>
    <w:rsid w:val="005461E1"/>
    <w:rsid w:val="0054787A"/>
    <w:rsid w:val="00547F9B"/>
    <w:rsid w:val="00551390"/>
    <w:rsid w:val="00551758"/>
    <w:rsid w:val="00552614"/>
    <w:rsid w:val="00555E6C"/>
    <w:rsid w:val="00555EBD"/>
    <w:rsid w:val="00556FE6"/>
    <w:rsid w:val="00560087"/>
    <w:rsid w:val="00560F57"/>
    <w:rsid w:val="0056171D"/>
    <w:rsid w:val="00562F8D"/>
    <w:rsid w:val="00564003"/>
    <w:rsid w:val="005647F5"/>
    <w:rsid w:val="00565DD4"/>
    <w:rsid w:val="00566F57"/>
    <w:rsid w:val="00567D9B"/>
    <w:rsid w:val="00570135"/>
    <w:rsid w:val="00570670"/>
    <w:rsid w:val="00571315"/>
    <w:rsid w:val="00572A2F"/>
    <w:rsid w:val="005739BD"/>
    <w:rsid w:val="00573FD4"/>
    <w:rsid w:val="005746C3"/>
    <w:rsid w:val="005749E6"/>
    <w:rsid w:val="00575D1B"/>
    <w:rsid w:val="00576863"/>
    <w:rsid w:val="00582236"/>
    <w:rsid w:val="005839C1"/>
    <w:rsid w:val="0058403E"/>
    <w:rsid w:val="00584B20"/>
    <w:rsid w:val="005855FB"/>
    <w:rsid w:val="00585AFD"/>
    <w:rsid w:val="0058708C"/>
    <w:rsid w:val="005878B0"/>
    <w:rsid w:val="00587D45"/>
    <w:rsid w:val="005902F0"/>
    <w:rsid w:val="0059064C"/>
    <w:rsid w:val="0059096C"/>
    <w:rsid w:val="00591F28"/>
    <w:rsid w:val="0059214A"/>
    <w:rsid w:val="005925BA"/>
    <w:rsid w:val="00592D0E"/>
    <w:rsid w:val="00592DB2"/>
    <w:rsid w:val="00593418"/>
    <w:rsid w:val="00594CD4"/>
    <w:rsid w:val="00596ED4"/>
    <w:rsid w:val="0059709A"/>
    <w:rsid w:val="005970E9"/>
    <w:rsid w:val="005977E7"/>
    <w:rsid w:val="005A0692"/>
    <w:rsid w:val="005A4840"/>
    <w:rsid w:val="005A53AD"/>
    <w:rsid w:val="005A5E34"/>
    <w:rsid w:val="005A6374"/>
    <w:rsid w:val="005B02D6"/>
    <w:rsid w:val="005B0B43"/>
    <w:rsid w:val="005B109D"/>
    <w:rsid w:val="005B2A1F"/>
    <w:rsid w:val="005B3411"/>
    <w:rsid w:val="005B3C52"/>
    <w:rsid w:val="005B3EB0"/>
    <w:rsid w:val="005B6CCC"/>
    <w:rsid w:val="005C0DA1"/>
    <w:rsid w:val="005C2C52"/>
    <w:rsid w:val="005C31FB"/>
    <w:rsid w:val="005C4130"/>
    <w:rsid w:val="005C5296"/>
    <w:rsid w:val="005C6993"/>
    <w:rsid w:val="005D2384"/>
    <w:rsid w:val="005D2DE7"/>
    <w:rsid w:val="005D2E4E"/>
    <w:rsid w:val="005D44AC"/>
    <w:rsid w:val="005D49EA"/>
    <w:rsid w:val="005D5320"/>
    <w:rsid w:val="005D59C8"/>
    <w:rsid w:val="005D7106"/>
    <w:rsid w:val="005D7688"/>
    <w:rsid w:val="005E2B75"/>
    <w:rsid w:val="005E39DD"/>
    <w:rsid w:val="005E4778"/>
    <w:rsid w:val="005E55DF"/>
    <w:rsid w:val="005E5B92"/>
    <w:rsid w:val="005E5D29"/>
    <w:rsid w:val="005E6BAB"/>
    <w:rsid w:val="005F546E"/>
    <w:rsid w:val="005F5F1C"/>
    <w:rsid w:val="00603EE0"/>
    <w:rsid w:val="00604D30"/>
    <w:rsid w:val="006058E9"/>
    <w:rsid w:val="00605F94"/>
    <w:rsid w:val="00606115"/>
    <w:rsid w:val="00606146"/>
    <w:rsid w:val="006070BD"/>
    <w:rsid w:val="00611311"/>
    <w:rsid w:val="006115CF"/>
    <w:rsid w:val="00611E11"/>
    <w:rsid w:val="00612562"/>
    <w:rsid w:val="00612E51"/>
    <w:rsid w:val="0061440A"/>
    <w:rsid w:val="00615664"/>
    <w:rsid w:val="00616793"/>
    <w:rsid w:val="006179A4"/>
    <w:rsid w:val="00620350"/>
    <w:rsid w:val="00620E04"/>
    <w:rsid w:val="00621698"/>
    <w:rsid w:val="00621E9A"/>
    <w:rsid w:val="0062461F"/>
    <w:rsid w:val="00624FFB"/>
    <w:rsid w:val="006257FF"/>
    <w:rsid w:val="00627ED2"/>
    <w:rsid w:val="00634125"/>
    <w:rsid w:val="00635F6E"/>
    <w:rsid w:val="00636E3A"/>
    <w:rsid w:val="00637617"/>
    <w:rsid w:val="00637FCF"/>
    <w:rsid w:val="00640B08"/>
    <w:rsid w:val="0064190E"/>
    <w:rsid w:val="00641CEF"/>
    <w:rsid w:val="0064326E"/>
    <w:rsid w:val="00646FF8"/>
    <w:rsid w:val="006478C7"/>
    <w:rsid w:val="00653209"/>
    <w:rsid w:val="00655E07"/>
    <w:rsid w:val="00656D20"/>
    <w:rsid w:val="006579F6"/>
    <w:rsid w:val="006600F0"/>
    <w:rsid w:val="0066048B"/>
    <w:rsid w:val="006627E9"/>
    <w:rsid w:val="00662C41"/>
    <w:rsid w:val="00663A7E"/>
    <w:rsid w:val="00665176"/>
    <w:rsid w:val="00670C18"/>
    <w:rsid w:val="00671754"/>
    <w:rsid w:val="00672ADD"/>
    <w:rsid w:val="006734B5"/>
    <w:rsid w:val="006768C4"/>
    <w:rsid w:val="006805C7"/>
    <w:rsid w:val="00680C28"/>
    <w:rsid w:val="00680E7E"/>
    <w:rsid w:val="00681F25"/>
    <w:rsid w:val="00682060"/>
    <w:rsid w:val="00682307"/>
    <w:rsid w:val="00682E1B"/>
    <w:rsid w:val="00682F29"/>
    <w:rsid w:val="006834E3"/>
    <w:rsid w:val="006835C5"/>
    <w:rsid w:val="00683AF2"/>
    <w:rsid w:val="006849F8"/>
    <w:rsid w:val="00685B4F"/>
    <w:rsid w:val="00685D57"/>
    <w:rsid w:val="00687873"/>
    <w:rsid w:val="00687F3D"/>
    <w:rsid w:val="0068EABD"/>
    <w:rsid w:val="0069046C"/>
    <w:rsid w:val="00690E46"/>
    <w:rsid w:val="00691156"/>
    <w:rsid w:val="00691557"/>
    <w:rsid w:val="00691CDF"/>
    <w:rsid w:val="00691E92"/>
    <w:rsid w:val="00692127"/>
    <w:rsid w:val="00692F55"/>
    <w:rsid w:val="006937C4"/>
    <w:rsid w:val="006945DB"/>
    <w:rsid w:val="00695523"/>
    <w:rsid w:val="00696969"/>
    <w:rsid w:val="00696AC5"/>
    <w:rsid w:val="006A0CEB"/>
    <w:rsid w:val="006A1376"/>
    <w:rsid w:val="006A23B2"/>
    <w:rsid w:val="006A2BE1"/>
    <w:rsid w:val="006A2C68"/>
    <w:rsid w:val="006A2FD7"/>
    <w:rsid w:val="006A4107"/>
    <w:rsid w:val="006A6529"/>
    <w:rsid w:val="006A7149"/>
    <w:rsid w:val="006A7F27"/>
    <w:rsid w:val="006B0317"/>
    <w:rsid w:val="006B1704"/>
    <w:rsid w:val="006B3658"/>
    <w:rsid w:val="006B4986"/>
    <w:rsid w:val="006B580B"/>
    <w:rsid w:val="006B5C07"/>
    <w:rsid w:val="006B604C"/>
    <w:rsid w:val="006B6D19"/>
    <w:rsid w:val="006B705F"/>
    <w:rsid w:val="006B7771"/>
    <w:rsid w:val="006B7B37"/>
    <w:rsid w:val="006C09C4"/>
    <w:rsid w:val="006C0A28"/>
    <w:rsid w:val="006C1DA0"/>
    <w:rsid w:val="006C2AF5"/>
    <w:rsid w:val="006C3340"/>
    <w:rsid w:val="006C393F"/>
    <w:rsid w:val="006C42FC"/>
    <w:rsid w:val="006C522D"/>
    <w:rsid w:val="006C6604"/>
    <w:rsid w:val="006C6AFF"/>
    <w:rsid w:val="006D0CAF"/>
    <w:rsid w:val="006D1C36"/>
    <w:rsid w:val="006D3E3E"/>
    <w:rsid w:val="006D3E71"/>
    <w:rsid w:val="006D4763"/>
    <w:rsid w:val="006D5E4F"/>
    <w:rsid w:val="006D5E67"/>
    <w:rsid w:val="006D792A"/>
    <w:rsid w:val="006E04BE"/>
    <w:rsid w:val="006E04E2"/>
    <w:rsid w:val="006E0BD6"/>
    <w:rsid w:val="006E1471"/>
    <w:rsid w:val="006E2CDD"/>
    <w:rsid w:val="006E30BF"/>
    <w:rsid w:val="006E37A8"/>
    <w:rsid w:val="006E4AF4"/>
    <w:rsid w:val="006E583F"/>
    <w:rsid w:val="006F0968"/>
    <w:rsid w:val="006F1CD7"/>
    <w:rsid w:val="006F2702"/>
    <w:rsid w:val="006F396A"/>
    <w:rsid w:val="006F42CA"/>
    <w:rsid w:val="006F5F84"/>
    <w:rsid w:val="006F6923"/>
    <w:rsid w:val="006F72FB"/>
    <w:rsid w:val="006F76CF"/>
    <w:rsid w:val="006F773B"/>
    <w:rsid w:val="00700F2D"/>
    <w:rsid w:val="00701581"/>
    <w:rsid w:val="00703E13"/>
    <w:rsid w:val="007053A2"/>
    <w:rsid w:val="00705C69"/>
    <w:rsid w:val="0070671F"/>
    <w:rsid w:val="00712C23"/>
    <w:rsid w:val="007141A6"/>
    <w:rsid w:val="00716165"/>
    <w:rsid w:val="00716979"/>
    <w:rsid w:val="007206B9"/>
    <w:rsid w:val="00720A0D"/>
    <w:rsid w:val="0072374D"/>
    <w:rsid w:val="00727197"/>
    <w:rsid w:val="00730C9E"/>
    <w:rsid w:val="007327B9"/>
    <w:rsid w:val="007337BF"/>
    <w:rsid w:val="00734742"/>
    <w:rsid w:val="0073511C"/>
    <w:rsid w:val="00735BE2"/>
    <w:rsid w:val="00736A82"/>
    <w:rsid w:val="00740169"/>
    <w:rsid w:val="007405BB"/>
    <w:rsid w:val="00743C02"/>
    <w:rsid w:val="00743C71"/>
    <w:rsid w:val="007528B0"/>
    <w:rsid w:val="00753DCA"/>
    <w:rsid w:val="00753E0A"/>
    <w:rsid w:val="007551F7"/>
    <w:rsid w:val="00755620"/>
    <w:rsid w:val="00755C73"/>
    <w:rsid w:val="00757080"/>
    <w:rsid w:val="00762D88"/>
    <w:rsid w:val="00764AFB"/>
    <w:rsid w:val="007673FD"/>
    <w:rsid w:val="0077243C"/>
    <w:rsid w:val="00772EEF"/>
    <w:rsid w:val="007730BC"/>
    <w:rsid w:val="0077356C"/>
    <w:rsid w:val="00777C94"/>
    <w:rsid w:val="00781F9A"/>
    <w:rsid w:val="00782984"/>
    <w:rsid w:val="00782A9E"/>
    <w:rsid w:val="00784324"/>
    <w:rsid w:val="007860DA"/>
    <w:rsid w:val="007869E5"/>
    <w:rsid w:val="007904F7"/>
    <w:rsid w:val="007913C2"/>
    <w:rsid w:val="007933E7"/>
    <w:rsid w:val="00793F4D"/>
    <w:rsid w:val="00795F50"/>
    <w:rsid w:val="00796435"/>
    <w:rsid w:val="00796E7F"/>
    <w:rsid w:val="00797C7C"/>
    <w:rsid w:val="007A56A2"/>
    <w:rsid w:val="007A6A3A"/>
    <w:rsid w:val="007B1840"/>
    <w:rsid w:val="007B193C"/>
    <w:rsid w:val="007B3F91"/>
    <w:rsid w:val="007B498B"/>
    <w:rsid w:val="007B5178"/>
    <w:rsid w:val="007B5D2D"/>
    <w:rsid w:val="007B67C8"/>
    <w:rsid w:val="007B77F8"/>
    <w:rsid w:val="007C0661"/>
    <w:rsid w:val="007C0A9E"/>
    <w:rsid w:val="007C1C0A"/>
    <w:rsid w:val="007C348A"/>
    <w:rsid w:val="007C3879"/>
    <w:rsid w:val="007C3A93"/>
    <w:rsid w:val="007C3AEB"/>
    <w:rsid w:val="007C5FA0"/>
    <w:rsid w:val="007C73A1"/>
    <w:rsid w:val="007D0850"/>
    <w:rsid w:val="007D21E8"/>
    <w:rsid w:val="007D29FE"/>
    <w:rsid w:val="007D4741"/>
    <w:rsid w:val="007D53B8"/>
    <w:rsid w:val="007D5894"/>
    <w:rsid w:val="007E3F02"/>
    <w:rsid w:val="007E46DB"/>
    <w:rsid w:val="007E51DF"/>
    <w:rsid w:val="007E5E7F"/>
    <w:rsid w:val="007F4B7E"/>
    <w:rsid w:val="007F4DCB"/>
    <w:rsid w:val="007F70C8"/>
    <w:rsid w:val="007F7B29"/>
    <w:rsid w:val="007F7D66"/>
    <w:rsid w:val="0080068B"/>
    <w:rsid w:val="00801527"/>
    <w:rsid w:val="0080263B"/>
    <w:rsid w:val="00803102"/>
    <w:rsid w:val="00803658"/>
    <w:rsid w:val="00804967"/>
    <w:rsid w:val="0080588F"/>
    <w:rsid w:val="0080777B"/>
    <w:rsid w:val="00810545"/>
    <w:rsid w:val="008106F8"/>
    <w:rsid w:val="008113BA"/>
    <w:rsid w:val="00814556"/>
    <w:rsid w:val="00814D56"/>
    <w:rsid w:val="0081597E"/>
    <w:rsid w:val="00816CE7"/>
    <w:rsid w:val="008179BE"/>
    <w:rsid w:val="008179CD"/>
    <w:rsid w:val="00821515"/>
    <w:rsid w:val="00822D38"/>
    <w:rsid w:val="00823CFE"/>
    <w:rsid w:val="008255A7"/>
    <w:rsid w:val="0082615B"/>
    <w:rsid w:val="008269ED"/>
    <w:rsid w:val="00826CFA"/>
    <w:rsid w:val="008303C5"/>
    <w:rsid w:val="0083113D"/>
    <w:rsid w:val="008321EC"/>
    <w:rsid w:val="008333D6"/>
    <w:rsid w:val="00833ED7"/>
    <w:rsid w:val="00834942"/>
    <w:rsid w:val="0083508C"/>
    <w:rsid w:val="00836FA2"/>
    <w:rsid w:val="00841056"/>
    <w:rsid w:val="00841079"/>
    <w:rsid w:val="00842D53"/>
    <w:rsid w:val="00843A61"/>
    <w:rsid w:val="00843DC9"/>
    <w:rsid w:val="00844296"/>
    <w:rsid w:val="00844909"/>
    <w:rsid w:val="008455C6"/>
    <w:rsid w:val="00845E45"/>
    <w:rsid w:val="008462CD"/>
    <w:rsid w:val="00847CFB"/>
    <w:rsid w:val="00851775"/>
    <w:rsid w:val="008556EB"/>
    <w:rsid w:val="00855A03"/>
    <w:rsid w:val="00855E9E"/>
    <w:rsid w:val="00857779"/>
    <w:rsid w:val="00860024"/>
    <w:rsid w:val="00860151"/>
    <w:rsid w:val="008601C0"/>
    <w:rsid w:val="008629A0"/>
    <w:rsid w:val="00862F52"/>
    <w:rsid w:val="00865BFE"/>
    <w:rsid w:val="00866371"/>
    <w:rsid w:val="00866C38"/>
    <w:rsid w:val="00872774"/>
    <w:rsid w:val="008732AF"/>
    <w:rsid w:val="0087382A"/>
    <w:rsid w:val="00873F17"/>
    <w:rsid w:val="008746F8"/>
    <w:rsid w:val="00875F1E"/>
    <w:rsid w:val="0088019D"/>
    <w:rsid w:val="00880EA7"/>
    <w:rsid w:val="00892941"/>
    <w:rsid w:val="00892B29"/>
    <w:rsid w:val="00892BCD"/>
    <w:rsid w:val="00895AD8"/>
    <w:rsid w:val="0089675A"/>
    <w:rsid w:val="00897225"/>
    <w:rsid w:val="008A03F0"/>
    <w:rsid w:val="008A17FD"/>
    <w:rsid w:val="008A3107"/>
    <w:rsid w:val="008A3978"/>
    <w:rsid w:val="008A3D9B"/>
    <w:rsid w:val="008A52B8"/>
    <w:rsid w:val="008A5661"/>
    <w:rsid w:val="008A5D5F"/>
    <w:rsid w:val="008A6442"/>
    <w:rsid w:val="008B074F"/>
    <w:rsid w:val="008B120E"/>
    <w:rsid w:val="008B4170"/>
    <w:rsid w:val="008B44B2"/>
    <w:rsid w:val="008B5766"/>
    <w:rsid w:val="008B6277"/>
    <w:rsid w:val="008B698A"/>
    <w:rsid w:val="008C1C41"/>
    <w:rsid w:val="008C1CD9"/>
    <w:rsid w:val="008C3245"/>
    <w:rsid w:val="008C4CF4"/>
    <w:rsid w:val="008C527C"/>
    <w:rsid w:val="008C59A0"/>
    <w:rsid w:val="008C5F10"/>
    <w:rsid w:val="008C7B91"/>
    <w:rsid w:val="008D084E"/>
    <w:rsid w:val="008D1C8E"/>
    <w:rsid w:val="008D32AC"/>
    <w:rsid w:val="008D7899"/>
    <w:rsid w:val="008E03BE"/>
    <w:rsid w:val="008E1F29"/>
    <w:rsid w:val="008E2F08"/>
    <w:rsid w:val="008E30D1"/>
    <w:rsid w:val="008E3506"/>
    <w:rsid w:val="008E4F0E"/>
    <w:rsid w:val="008E7373"/>
    <w:rsid w:val="008F01E8"/>
    <w:rsid w:val="008F0634"/>
    <w:rsid w:val="008F10EE"/>
    <w:rsid w:val="008F32E1"/>
    <w:rsid w:val="008F578E"/>
    <w:rsid w:val="008F7FA6"/>
    <w:rsid w:val="00900E00"/>
    <w:rsid w:val="00901A29"/>
    <w:rsid w:val="00903780"/>
    <w:rsid w:val="0090400F"/>
    <w:rsid w:val="0090421B"/>
    <w:rsid w:val="009042A6"/>
    <w:rsid w:val="009045C2"/>
    <w:rsid w:val="00905A6A"/>
    <w:rsid w:val="00907038"/>
    <w:rsid w:val="009119A3"/>
    <w:rsid w:val="00912835"/>
    <w:rsid w:val="00913101"/>
    <w:rsid w:val="00914AE3"/>
    <w:rsid w:val="00917BB8"/>
    <w:rsid w:val="009202DD"/>
    <w:rsid w:val="00922EFB"/>
    <w:rsid w:val="00923CF6"/>
    <w:rsid w:val="00924284"/>
    <w:rsid w:val="00924DE2"/>
    <w:rsid w:val="009258CB"/>
    <w:rsid w:val="00931712"/>
    <w:rsid w:val="00933837"/>
    <w:rsid w:val="0093449A"/>
    <w:rsid w:val="00934739"/>
    <w:rsid w:val="00934B4F"/>
    <w:rsid w:val="00934B7F"/>
    <w:rsid w:val="00937004"/>
    <w:rsid w:val="0094168F"/>
    <w:rsid w:val="00942E50"/>
    <w:rsid w:val="00943850"/>
    <w:rsid w:val="00943EA4"/>
    <w:rsid w:val="00945B6F"/>
    <w:rsid w:val="00945E20"/>
    <w:rsid w:val="009479DF"/>
    <w:rsid w:val="00951B4D"/>
    <w:rsid w:val="0095644B"/>
    <w:rsid w:val="00957871"/>
    <w:rsid w:val="009603A4"/>
    <w:rsid w:val="00961B54"/>
    <w:rsid w:val="00962895"/>
    <w:rsid w:val="00963D01"/>
    <w:rsid w:val="0096549C"/>
    <w:rsid w:val="00965BDE"/>
    <w:rsid w:val="00966383"/>
    <w:rsid w:val="009664F1"/>
    <w:rsid w:val="009668D9"/>
    <w:rsid w:val="009709A2"/>
    <w:rsid w:val="0097138D"/>
    <w:rsid w:val="00971761"/>
    <w:rsid w:val="0097304D"/>
    <w:rsid w:val="00973411"/>
    <w:rsid w:val="00973AD1"/>
    <w:rsid w:val="009751C8"/>
    <w:rsid w:val="00975F83"/>
    <w:rsid w:val="0097755C"/>
    <w:rsid w:val="0097779C"/>
    <w:rsid w:val="00981ECA"/>
    <w:rsid w:val="0098226A"/>
    <w:rsid w:val="009862B9"/>
    <w:rsid w:val="00986FE7"/>
    <w:rsid w:val="00993ACB"/>
    <w:rsid w:val="009942AC"/>
    <w:rsid w:val="0099495A"/>
    <w:rsid w:val="00994E84"/>
    <w:rsid w:val="0099700C"/>
    <w:rsid w:val="009A0A76"/>
    <w:rsid w:val="009A1A0E"/>
    <w:rsid w:val="009A40B3"/>
    <w:rsid w:val="009A4250"/>
    <w:rsid w:val="009A44D0"/>
    <w:rsid w:val="009A7C3D"/>
    <w:rsid w:val="009B091E"/>
    <w:rsid w:val="009B1582"/>
    <w:rsid w:val="009B30D6"/>
    <w:rsid w:val="009B66EE"/>
    <w:rsid w:val="009B6930"/>
    <w:rsid w:val="009B70E1"/>
    <w:rsid w:val="009B7C66"/>
    <w:rsid w:val="009C2DD4"/>
    <w:rsid w:val="009C2EBB"/>
    <w:rsid w:val="009C3DFA"/>
    <w:rsid w:val="009C4413"/>
    <w:rsid w:val="009C4657"/>
    <w:rsid w:val="009C5BD5"/>
    <w:rsid w:val="009C647D"/>
    <w:rsid w:val="009C7D63"/>
    <w:rsid w:val="009D02E3"/>
    <w:rsid w:val="009D24A5"/>
    <w:rsid w:val="009D36AA"/>
    <w:rsid w:val="009D4DFB"/>
    <w:rsid w:val="009D4F1A"/>
    <w:rsid w:val="009D5A38"/>
    <w:rsid w:val="009D6135"/>
    <w:rsid w:val="009D67C0"/>
    <w:rsid w:val="009D7644"/>
    <w:rsid w:val="009D7EDE"/>
    <w:rsid w:val="009E0162"/>
    <w:rsid w:val="009E0168"/>
    <w:rsid w:val="009E1AE1"/>
    <w:rsid w:val="009E470B"/>
    <w:rsid w:val="009E4D34"/>
    <w:rsid w:val="009E4FBB"/>
    <w:rsid w:val="009E60CD"/>
    <w:rsid w:val="009E612F"/>
    <w:rsid w:val="009E639C"/>
    <w:rsid w:val="009E7255"/>
    <w:rsid w:val="009F0555"/>
    <w:rsid w:val="009F0A19"/>
    <w:rsid w:val="009F1BC7"/>
    <w:rsid w:val="009F1C6D"/>
    <w:rsid w:val="009F6063"/>
    <w:rsid w:val="009F7FD8"/>
    <w:rsid w:val="00A012F3"/>
    <w:rsid w:val="00A059C4"/>
    <w:rsid w:val="00A0615E"/>
    <w:rsid w:val="00A07114"/>
    <w:rsid w:val="00A12585"/>
    <w:rsid w:val="00A14E16"/>
    <w:rsid w:val="00A15F5E"/>
    <w:rsid w:val="00A165FB"/>
    <w:rsid w:val="00A17C83"/>
    <w:rsid w:val="00A210CE"/>
    <w:rsid w:val="00A213F7"/>
    <w:rsid w:val="00A216CB"/>
    <w:rsid w:val="00A21D21"/>
    <w:rsid w:val="00A22910"/>
    <w:rsid w:val="00A22D80"/>
    <w:rsid w:val="00A23335"/>
    <w:rsid w:val="00A24746"/>
    <w:rsid w:val="00A24B1C"/>
    <w:rsid w:val="00A259CD"/>
    <w:rsid w:val="00A31AB0"/>
    <w:rsid w:val="00A31CE3"/>
    <w:rsid w:val="00A31D47"/>
    <w:rsid w:val="00A31F85"/>
    <w:rsid w:val="00A3202F"/>
    <w:rsid w:val="00A32C37"/>
    <w:rsid w:val="00A34685"/>
    <w:rsid w:val="00A36B34"/>
    <w:rsid w:val="00A37036"/>
    <w:rsid w:val="00A37D6B"/>
    <w:rsid w:val="00A409FB"/>
    <w:rsid w:val="00A40FDD"/>
    <w:rsid w:val="00A41174"/>
    <w:rsid w:val="00A41C31"/>
    <w:rsid w:val="00A42A70"/>
    <w:rsid w:val="00A433AA"/>
    <w:rsid w:val="00A44A12"/>
    <w:rsid w:val="00A44A8F"/>
    <w:rsid w:val="00A459DB"/>
    <w:rsid w:val="00A45A3D"/>
    <w:rsid w:val="00A46EEC"/>
    <w:rsid w:val="00A47D6B"/>
    <w:rsid w:val="00A51279"/>
    <w:rsid w:val="00A5176B"/>
    <w:rsid w:val="00A52836"/>
    <w:rsid w:val="00A5426A"/>
    <w:rsid w:val="00A54319"/>
    <w:rsid w:val="00A5519E"/>
    <w:rsid w:val="00A5624C"/>
    <w:rsid w:val="00A565BF"/>
    <w:rsid w:val="00A57383"/>
    <w:rsid w:val="00A57ED8"/>
    <w:rsid w:val="00A60224"/>
    <w:rsid w:val="00A6080B"/>
    <w:rsid w:val="00A62471"/>
    <w:rsid w:val="00A624A3"/>
    <w:rsid w:val="00A626E3"/>
    <w:rsid w:val="00A6272C"/>
    <w:rsid w:val="00A63F81"/>
    <w:rsid w:val="00A63FE3"/>
    <w:rsid w:val="00A64548"/>
    <w:rsid w:val="00A6510F"/>
    <w:rsid w:val="00A65D1A"/>
    <w:rsid w:val="00A703F8"/>
    <w:rsid w:val="00A70EC7"/>
    <w:rsid w:val="00A722FC"/>
    <w:rsid w:val="00A72AB4"/>
    <w:rsid w:val="00A734FA"/>
    <w:rsid w:val="00A73F3F"/>
    <w:rsid w:val="00A75056"/>
    <w:rsid w:val="00A757CA"/>
    <w:rsid w:val="00A759C4"/>
    <w:rsid w:val="00A7623F"/>
    <w:rsid w:val="00A801DE"/>
    <w:rsid w:val="00A8117A"/>
    <w:rsid w:val="00A839D5"/>
    <w:rsid w:val="00A851C9"/>
    <w:rsid w:val="00A86250"/>
    <w:rsid w:val="00A90B7B"/>
    <w:rsid w:val="00A973D0"/>
    <w:rsid w:val="00AA0BEC"/>
    <w:rsid w:val="00AA1A20"/>
    <w:rsid w:val="00AA2862"/>
    <w:rsid w:val="00AA701D"/>
    <w:rsid w:val="00AA7E26"/>
    <w:rsid w:val="00AB144F"/>
    <w:rsid w:val="00AB284D"/>
    <w:rsid w:val="00AB2F82"/>
    <w:rsid w:val="00AB40CE"/>
    <w:rsid w:val="00AB420C"/>
    <w:rsid w:val="00AB43D4"/>
    <w:rsid w:val="00AB44BE"/>
    <w:rsid w:val="00AB5DA1"/>
    <w:rsid w:val="00AB643B"/>
    <w:rsid w:val="00AC1F16"/>
    <w:rsid w:val="00AC1F26"/>
    <w:rsid w:val="00AC3D69"/>
    <w:rsid w:val="00AD0371"/>
    <w:rsid w:val="00AD0D23"/>
    <w:rsid w:val="00AD1D8E"/>
    <w:rsid w:val="00AD206C"/>
    <w:rsid w:val="00AD6164"/>
    <w:rsid w:val="00AD77B4"/>
    <w:rsid w:val="00AE0F63"/>
    <w:rsid w:val="00AE196D"/>
    <w:rsid w:val="00AE203A"/>
    <w:rsid w:val="00AE2766"/>
    <w:rsid w:val="00AE2DA6"/>
    <w:rsid w:val="00AE3FD6"/>
    <w:rsid w:val="00AE4B27"/>
    <w:rsid w:val="00AE4D2C"/>
    <w:rsid w:val="00AE594E"/>
    <w:rsid w:val="00AE5B50"/>
    <w:rsid w:val="00AF0AF4"/>
    <w:rsid w:val="00AF45E1"/>
    <w:rsid w:val="00AF470F"/>
    <w:rsid w:val="00AF5E77"/>
    <w:rsid w:val="00AF76BA"/>
    <w:rsid w:val="00AF79DD"/>
    <w:rsid w:val="00AF7AAA"/>
    <w:rsid w:val="00B00697"/>
    <w:rsid w:val="00B00757"/>
    <w:rsid w:val="00B01874"/>
    <w:rsid w:val="00B02500"/>
    <w:rsid w:val="00B02FB5"/>
    <w:rsid w:val="00B03C53"/>
    <w:rsid w:val="00B0478A"/>
    <w:rsid w:val="00B04FB8"/>
    <w:rsid w:val="00B0641D"/>
    <w:rsid w:val="00B0717C"/>
    <w:rsid w:val="00B07E3B"/>
    <w:rsid w:val="00B133B8"/>
    <w:rsid w:val="00B13B02"/>
    <w:rsid w:val="00B150A8"/>
    <w:rsid w:val="00B16395"/>
    <w:rsid w:val="00B1650E"/>
    <w:rsid w:val="00B21358"/>
    <w:rsid w:val="00B215DF"/>
    <w:rsid w:val="00B2503C"/>
    <w:rsid w:val="00B250FB"/>
    <w:rsid w:val="00B26075"/>
    <w:rsid w:val="00B30410"/>
    <w:rsid w:val="00B30892"/>
    <w:rsid w:val="00B30D94"/>
    <w:rsid w:val="00B31161"/>
    <w:rsid w:val="00B318BB"/>
    <w:rsid w:val="00B31E4F"/>
    <w:rsid w:val="00B323A6"/>
    <w:rsid w:val="00B3371E"/>
    <w:rsid w:val="00B3445B"/>
    <w:rsid w:val="00B36414"/>
    <w:rsid w:val="00B40027"/>
    <w:rsid w:val="00B40661"/>
    <w:rsid w:val="00B41007"/>
    <w:rsid w:val="00B4161F"/>
    <w:rsid w:val="00B426BB"/>
    <w:rsid w:val="00B427BE"/>
    <w:rsid w:val="00B43576"/>
    <w:rsid w:val="00B45116"/>
    <w:rsid w:val="00B4530A"/>
    <w:rsid w:val="00B46F18"/>
    <w:rsid w:val="00B47353"/>
    <w:rsid w:val="00B47B4D"/>
    <w:rsid w:val="00B47B73"/>
    <w:rsid w:val="00B50667"/>
    <w:rsid w:val="00B509F1"/>
    <w:rsid w:val="00B5215A"/>
    <w:rsid w:val="00B53772"/>
    <w:rsid w:val="00B53D1A"/>
    <w:rsid w:val="00B53D2B"/>
    <w:rsid w:val="00B55713"/>
    <w:rsid w:val="00B56666"/>
    <w:rsid w:val="00B5750A"/>
    <w:rsid w:val="00B608AE"/>
    <w:rsid w:val="00B60E77"/>
    <w:rsid w:val="00B61CE6"/>
    <w:rsid w:val="00B63DC4"/>
    <w:rsid w:val="00B6416B"/>
    <w:rsid w:val="00B6533D"/>
    <w:rsid w:val="00B664F2"/>
    <w:rsid w:val="00B706D2"/>
    <w:rsid w:val="00B715AE"/>
    <w:rsid w:val="00B7164C"/>
    <w:rsid w:val="00B718AF"/>
    <w:rsid w:val="00B74A1D"/>
    <w:rsid w:val="00B77CDA"/>
    <w:rsid w:val="00B80D2E"/>
    <w:rsid w:val="00B8240B"/>
    <w:rsid w:val="00B8255B"/>
    <w:rsid w:val="00B82891"/>
    <w:rsid w:val="00B83534"/>
    <w:rsid w:val="00B843FC"/>
    <w:rsid w:val="00B84688"/>
    <w:rsid w:val="00B84AA7"/>
    <w:rsid w:val="00B85D3F"/>
    <w:rsid w:val="00B92F94"/>
    <w:rsid w:val="00B944B9"/>
    <w:rsid w:val="00B951B8"/>
    <w:rsid w:val="00B95EB5"/>
    <w:rsid w:val="00BA2000"/>
    <w:rsid w:val="00BA24E9"/>
    <w:rsid w:val="00BA2EC3"/>
    <w:rsid w:val="00BA4BB9"/>
    <w:rsid w:val="00BA6B47"/>
    <w:rsid w:val="00BB09A8"/>
    <w:rsid w:val="00BB10BC"/>
    <w:rsid w:val="00BB12A6"/>
    <w:rsid w:val="00BB17A3"/>
    <w:rsid w:val="00BB2377"/>
    <w:rsid w:val="00BB2A56"/>
    <w:rsid w:val="00BB5058"/>
    <w:rsid w:val="00BB63CD"/>
    <w:rsid w:val="00BC0305"/>
    <w:rsid w:val="00BC106E"/>
    <w:rsid w:val="00BC137D"/>
    <w:rsid w:val="00BC3D2E"/>
    <w:rsid w:val="00BC4449"/>
    <w:rsid w:val="00BC6822"/>
    <w:rsid w:val="00BC7D5B"/>
    <w:rsid w:val="00BD076A"/>
    <w:rsid w:val="00BD08C8"/>
    <w:rsid w:val="00BD17BA"/>
    <w:rsid w:val="00BD19C5"/>
    <w:rsid w:val="00BD3D66"/>
    <w:rsid w:val="00BD416F"/>
    <w:rsid w:val="00BD4904"/>
    <w:rsid w:val="00BD5845"/>
    <w:rsid w:val="00BD73C0"/>
    <w:rsid w:val="00BE1C9E"/>
    <w:rsid w:val="00BE378E"/>
    <w:rsid w:val="00BF084A"/>
    <w:rsid w:val="00BF1614"/>
    <w:rsid w:val="00BF23D1"/>
    <w:rsid w:val="00BF31D4"/>
    <w:rsid w:val="00BF4102"/>
    <w:rsid w:val="00BF5302"/>
    <w:rsid w:val="00BF57EE"/>
    <w:rsid w:val="00BF5AB6"/>
    <w:rsid w:val="00C02202"/>
    <w:rsid w:val="00C0254A"/>
    <w:rsid w:val="00C026D1"/>
    <w:rsid w:val="00C03FFC"/>
    <w:rsid w:val="00C043D6"/>
    <w:rsid w:val="00C04583"/>
    <w:rsid w:val="00C057B4"/>
    <w:rsid w:val="00C07850"/>
    <w:rsid w:val="00C07B11"/>
    <w:rsid w:val="00C07D15"/>
    <w:rsid w:val="00C11776"/>
    <w:rsid w:val="00C1187E"/>
    <w:rsid w:val="00C135A0"/>
    <w:rsid w:val="00C13868"/>
    <w:rsid w:val="00C14589"/>
    <w:rsid w:val="00C1566C"/>
    <w:rsid w:val="00C15C6C"/>
    <w:rsid w:val="00C20BF9"/>
    <w:rsid w:val="00C2174C"/>
    <w:rsid w:val="00C220D7"/>
    <w:rsid w:val="00C23C49"/>
    <w:rsid w:val="00C249DE"/>
    <w:rsid w:val="00C256BA"/>
    <w:rsid w:val="00C2608A"/>
    <w:rsid w:val="00C30D9D"/>
    <w:rsid w:val="00C313E6"/>
    <w:rsid w:val="00C31B4A"/>
    <w:rsid w:val="00C341A6"/>
    <w:rsid w:val="00C34A1D"/>
    <w:rsid w:val="00C35318"/>
    <w:rsid w:val="00C36805"/>
    <w:rsid w:val="00C371C7"/>
    <w:rsid w:val="00C374C5"/>
    <w:rsid w:val="00C42509"/>
    <w:rsid w:val="00C44456"/>
    <w:rsid w:val="00C44D19"/>
    <w:rsid w:val="00C45256"/>
    <w:rsid w:val="00C45C1E"/>
    <w:rsid w:val="00C46801"/>
    <w:rsid w:val="00C469FB"/>
    <w:rsid w:val="00C53951"/>
    <w:rsid w:val="00C53B8F"/>
    <w:rsid w:val="00C554D1"/>
    <w:rsid w:val="00C56644"/>
    <w:rsid w:val="00C56BB9"/>
    <w:rsid w:val="00C57A3B"/>
    <w:rsid w:val="00C60151"/>
    <w:rsid w:val="00C601EA"/>
    <w:rsid w:val="00C617B4"/>
    <w:rsid w:val="00C62E91"/>
    <w:rsid w:val="00C63320"/>
    <w:rsid w:val="00C64F53"/>
    <w:rsid w:val="00C6580A"/>
    <w:rsid w:val="00C679E8"/>
    <w:rsid w:val="00C67A03"/>
    <w:rsid w:val="00C709C7"/>
    <w:rsid w:val="00C70E8E"/>
    <w:rsid w:val="00C7136C"/>
    <w:rsid w:val="00C72E61"/>
    <w:rsid w:val="00C72ED1"/>
    <w:rsid w:val="00C753C2"/>
    <w:rsid w:val="00C804D1"/>
    <w:rsid w:val="00C805F1"/>
    <w:rsid w:val="00C82216"/>
    <w:rsid w:val="00C826CA"/>
    <w:rsid w:val="00C850DB"/>
    <w:rsid w:val="00C90CF8"/>
    <w:rsid w:val="00C91104"/>
    <w:rsid w:val="00C91581"/>
    <w:rsid w:val="00C917CB"/>
    <w:rsid w:val="00C92FE4"/>
    <w:rsid w:val="00C95249"/>
    <w:rsid w:val="00CA2873"/>
    <w:rsid w:val="00CA3040"/>
    <w:rsid w:val="00CA3C1A"/>
    <w:rsid w:val="00CA3EAF"/>
    <w:rsid w:val="00CA5E99"/>
    <w:rsid w:val="00CA6BF1"/>
    <w:rsid w:val="00CA71BC"/>
    <w:rsid w:val="00CA7996"/>
    <w:rsid w:val="00CB0E67"/>
    <w:rsid w:val="00CB2979"/>
    <w:rsid w:val="00CB386C"/>
    <w:rsid w:val="00CB431F"/>
    <w:rsid w:val="00CB6C5F"/>
    <w:rsid w:val="00CB7110"/>
    <w:rsid w:val="00CC0734"/>
    <w:rsid w:val="00CC5958"/>
    <w:rsid w:val="00CC5BD0"/>
    <w:rsid w:val="00CC74EE"/>
    <w:rsid w:val="00CC75A9"/>
    <w:rsid w:val="00CC7D44"/>
    <w:rsid w:val="00CC7D98"/>
    <w:rsid w:val="00CC7E23"/>
    <w:rsid w:val="00CD0D41"/>
    <w:rsid w:val="00CD1769"/>
    <w:rsid w:val="00CD20EC"/>
    <w:rsid w:val="00CD34E9"/>
    <w:rsid w:val="00CD3629"/>
    <w:rsid w:val="00CD4117"/>
    <w:rsid w:val="00CD4D27"/>
    <w:rsid w:val="00CD51FE"/>
    <w:rsid w:val="00CD5662"/>
    <w:rsid w:val="00CD5682"/>
    <w:rsid w:val="00CD73BB"/>
    <w:rsid w:val="00CD77A2"/>
    <w:rsid w:val="00CE0F48"/>
    <w:rsid w:val="00CE0FA2"/>
    <w:rsid w:val="00CE1233"/>
    <w:rsid w:val="00CE1B7B"/>
    <w:rsid w:val="00CE21BF"/>
    <w:rsid w:val="00CE2222"/>
    <w:rsid w:val="00CE2FF6"/>
    <w:rsid w:val="00CE652B"/>
    <w:rsid w:val="00CE6AB5"/>
    <w:rsid w:val="00CE6B65"/>
    <w:rsid w:val="00CE6DDF"/>
    <w:rsid w:val="00CF029F"/>
    <w:rsid w:val="00CF41CF"/>
    <w:rsid w:val="00CF4C35"/>
    <w:rsid w:val="00CF52B7"/>
    <w:rsid w:val="00CF54FC"/>
    <w:rsid w:val="00CF68DA"/>
    <w:rsid w:val="00CF705A"/>
    <w:rsid w:val="00D03392"/>
    <w:rsid w:val="00D040BC"/>
    <w:rsid w:val="00D05061"/>
    <w:rsid w:val="00D06DFE"/>
    <w:rsid w:val="00D11507"/>
    <w:rsid w:val="00D11CA8"/>
    <w:rsid w:val="00D11CDD"/>
    <w:rsid w:val="00D11D61"/>
    <w:rsid w:val="00D124F8"/>
    <w:rsid w:val="00D12683"/>
    <w:rsid w:val="00D12C07"/>
    <w:rsid w:val="00D12EDA"/>
    <w:rsid w:val="00D165B5"/>
    <w:rsid w:val="00D17272"/>
    <w:rsid w:val="00D20753"/>
    <w:rsid w:val="00D20E7B"/>
    <w:rsid w:val="00D218AC"/>
    <w:rsid w:val="00D235E0"/>
    <w:rsid w:val="00D24E7F"/>
    <w:rsid w:val="00D26871"/>
    <w:rsid w:val="00D30509"/>
    <w:rsid w:val="00D308C8"/>
    <w:rsid w:val="00D31213"/>
    <w:rsid w:val="00D328A3"/>
    <w:rsid w:val="00D3385D"/>
    <w:rsid w:val="00D34A1B"/>
    <w:rsid w:val="00D34A6F"/>
    <w:rsid w:val="00D34A89"/>
    <w:rsid w:val="00D42B33"/>
    <w:rsid w:val="00D431AB"/>
    <w:rsid w:val="00D43B40"/>
    <w:rsid w:val="00D448E3"/>
    <w:rsid w:val="00D44D6B"/>
    <w:rsid w:val="00D46CD6"/>
    <w:rsid w:val="00D47291"/>
    <w:rsid w:val="00D5024F"/>
    <w:rsid w:val="00D50576"/>
    <w:rsid w:val="00D50E50"/>
    <w:rsid w:val="00D51E0B"/>
    <w:rsid w:val="00D51EF1"/>
    <w:rsid w:val="00D52BA3"/>
    <w:rsid w:val="00D53A63"/>
    <w:rsid w:val="00D53EC3"/>
    <w:rsid w:val="00D54DAC"/>
    <w:rsid w:val="00D55896"/>
    <w:rsid w:val="00D5640D"/>
    <w:rsid w:val="00D56EAB"/>
    <w:rsid w:val="00D60114"/>
    <w:rsid w:val="00D60444"/>
    <w:rsid w:val="00D60780"/>
    <w:rsid w:val="00D61658"/>
    <w:rsid w:val="00D625A0"/>
    <w:rsid w:val="00D626C2"/>
    <w:rsid w:val="00D6294D"/>
    <w:rsid w:val="00D62AA5"/>
    <w:rsid w:val="00D63E8F"/>
    <w:rsid w:val="00D64E6A"/>
    <w:rsid w:val="00D65465"/>
    <w:rsid w:val="00D660D9"/>
    <w:rsid w:val="00D66B91"/>
    <w:rsid w:val="00D71E29"/>
    <w:rsid w:val="00D736BA"/>
    <w:rsid w:val="00D74AB0"/>
    <w:rsid w:val="00D8090B"/>
    <w:rsid w:val="00D80E28"/>
    <w:rsid w:val="00D8157B"/>
    <w:rsid w:val="00D823D0"/>
    <w:rsid w:val="00D835D3"/>
    <w:rsid w:val="00D854FB"/>
    <w:rsid w:val="00D85E3E"/>
    <w:rsid w:val="00D865B7"/>
    <w:rsid w:val="00D87637"/>
    <w:rsid w:val="00D90292"/>
    <w:rsid w:val="00D90C0B"/>
    <w:rsid w:val="00D91159"/>
    <w:rsid w:val="00D94CE4"/>
    <w:rsid w:val="00D978E1"/>
    <w:rsid w:val="00D978EB"/>
    <w:rsid w:val="00DA02F8"/>
    <w:rsid w:val="00DA0C21"/>
    <w:rsid w:val="00DA112E"/>
    <w:rsid w:val="00DA139F"/>
    <w:rsid w:val="00DA241C"/>
    <w:rsid w:val="00DA38E7"/>
    <w:rsid w:val="00DA6927"/>
    <w:rsid w:val="00DB06FC"/>
    <w:rsid w:val="00DB2C72"/>
    <w:rsid w:val="00DB3EDD"/>
    <w:rsid w:val="00DB5DB0"/>
    <w:rsid w:val="00DB6D7C"/>
    <w:rsid w:val="00DB7898"/>
    <w:rsid w:val="00DC09A5"/>
    <w:rsid w:val="00DC1117"/>
    <w:rsid w:val="00DC2153"/>
    <w:rsid w:val="00DC26D3"/>
    <w:rsid w:val="00DC26F4"/>
    <w:rsid w:val="00DC3469"/>
    <w:rsid w:val="00DC34FF"/>
    <w:rsid w:val="00DC5B6B"/>
    <w:rsid w:val="00DC650C"/>
    <w:rsid w:val="00DC6D9D"/>
    <w:rsid w:val="00DD0059"/>
    <w:rsid w:val="00DD28FC"/>
    <w:rsid w:val="00DD2A30"/>
    <w:rsid w:val="00DD3CF7"/>
    <w:rsid w:val="00DD4E8B"/>
    <w:rsid w:val="00DD50B1"/>
    <w:rsid w:val="00DD5EFF"/>
    <w:rsid w:val="00DD68CF"/>
    <w:rsid w:val="00DD6D2A"/>
    <w:rsid w:val="00DD7B16"/>
    <w:rsid w:val="00DE15EB"/>
    <w:rsid w:val="00DE1E47"/>
    <w:rsid w:val="00DE21F8"/>
    <w:rsid w:val="00DE2E0A"/>
    <w:rsid w:val="00DE2EA5"/>
    <w:rsid w:val="00DE40CA"/>
    <w:rsid w:val="00DE5465"/>
    <w:rsid w:val="00DE5F9B"/>
    <w:rsid w:val="00DE6699"/>
    <w:rsid w:val="00DE6710"/>
    <w:rsid w:val="00DE7024"/>
    <w:rsid w:val="00DE74AA"/>
    <w:rsid w:val="00DF3324"/>
    <w:rsid w:val="00DF3432"/>
    <w:rsid w:val="00DF4588"/>
    <w:rsid w:val="00DF4659"/>
    <w:rsid w:val="00DF4726"/>
    <w:rsid w:val="00DF5260"/>
    <w:rsid w:val="00DF52BB"/>
    <w:rsid w:val="00DF569B"/>
    <w:rsid w:val="00DF5B6E"/>
    <w:rsid w:val="00DF71C0"/>
    <w:rsid w:val="00E00124"/>
    <w:rsid w:val="00E01B3A"/>
    <w:rsid w:val="00E02F59"/>
    <w:rsid w:val="00E0301F"/>
    <w:rsid w:val="00E03034"/>
    <w:rsid w:val="00E03FFD"/>
    <w:rsid w:val="00E0529D"/>
    <w:rsid w:val="00E05A7C"/>
    <w:rsid w:val="00E100BE"/>
    <w:rsid w:val="00E110EF"/>
    <w:rsid w:val="00E1286F"/>
    <w:rsid w:val="00E13EB5"/>
    <w:rsid w:val="00E14450"/>
    <w:rsid w:val="00E14A47"/>
    <w:rsid w:val="00E14E22"/>
    <w:rsid w:val="00E155A6"/>
    <w:rsid w:val="00E1690A"/>
    <w:rsid w:val="00E17604"/>
    <w:rsid w:val="00E17783"/>
    <w:rsid w:val="00E17D8A"/>
    <w:rsid w:val="00E17F0A"/>
    <w:rsid w:val="00E2024F"/>
    <w:rsid w:val="00E20B40"/>
    <w:rsid w:val="00E2202E"/>
    <w:rsid w:val="00E223AD"/>
    <w:rsid w:val="00E23DF6"/>
    <w:rsid w:val="00E24D2A"/>
    <w:rsid w:val="00E25516"/>
    <w:rsid w:val="00E2575A"/>
    <w:rsid w:val="00E33BD7"/>
    <w:rsid w:val="00E343DB"/>
    <w:rsid w:val="00E345B2"/>
    <w:rsid w:val="00E345FC"/>
    <w:rsid w:val="00E36A9E"/>
    <w:rsid w:val="00E371FB"/>
    <w:rsid w:val="00E42E4B"/>
    <w:rsid w:val="00E43311"/>
    <w:rsid w:val="00E4566A"/>
    <w:rsid w:val="00E528E3"/>
    <w:rsid w:val="00E54E65"/>
    <w:rsid w:val="00E54FA3"/>
    <w:rsid w:val="00E556E4"/>
    <w:rsid w:val="00E55A50"/>
    <w:rsid w:val="00E5658A"/>
    <w:rsid w:val="00E56765"/>
    <w:rsid w:val="00E57EAB"/>
    <w:rsid w:val="00E6148B"/>
    <w:rsid w:val="00E627D5"/>
    <w:rsid w:val="00E62E62"/>
    <w:rsid w:val="00E648B9"/>
    <w:rsid w:val="00E6587E"/>
    <w:rsid w:val="00E65C99"/>
    <w:rsid w:val="00E65CF3"/>
    <w:rsid w:val="00E70B10"/>
    <w:rsid w:val="00E71229"/>
    <w:rsid w:val="00E71911"/>
    <w:rsid w:val="00E73F4B"/>
    <w:rsid w:val="00E74CEB"/>
    <w:rsid w:val="00E77AD7"/>
    <w:rsid w:val="00E80408"/>
    <w:rsid w:val="00E82FB5"/>
    <w:rsid w:val="00E8412C"/>
    <w:rsid w:val="00E85892"/>
    <w:rsid w:val="00E913C4"/>
    <w:rsid w:val="00E91534"/>
    <w:rsid w:val="00E91AA9"/>
    <w:rsid w:val="00E91C09"/>
    <w:rsid w:val="00E92153"/>
    <w:rsid w:val="00E931BB"/>
    <w:rsid w:val="00E94850"/>
    <w:rsid w:val="00E9639D"/>
    <w:rsid w:val="00EA1254"/>
    <w:rsid w:val="00EA1385"/>
    <w:rsid w:val="00EA1F3B"/>
    <w:rsid w:val="00EA3FF4"/>
    <w:rsid w:val="00EA6932"/>
    <w:rsid w:val="00EA6E0C"/>
    <w:rsid w:val="00EB052F"/>
    <w:rsid w:val="00EB1A15"/>
    <w:rsid w:val="00EB2FD8"/>
    <w:rsid w:val="00EB4329"/>
    <w:rsid w:val="00EB487A"/>
    <w:rsid w:val="00EB634C"/>
    <w:rsid w:val="00EB6C57"/>
    <w:rsid w:val="00EB7325"/>
    <w:rsid w:val="00EC3C4B"/>
    <w:rsid w:val="00EC4F61"/>
    <w:rsid w:val="00EC5721"/>
    <w:rsid w:val="00EC616C"/>
    <w:rsid w:val="00EC76C8"/>
    <w:rsid w:val="00ED09EF"/>
    <w:rsid w:val="00ED1645"/>
    <w:rsid w:val="00ED1831"/>
    <w:rsid w:val="00ED1A20"/>
    <w:rsid w:val="00ED271E"/>
    <w:rsid w:val="00ED2A9F"/>
    <w:rsid w:val="00ED30C1"/>
    <w:rsid w:val="00ED3775"/>
    <w:rsid w:val="00ED39EF"/>
    <w:rsid w:val="00ED4B7B"/>
    <w:rsid w:val="00ED59BF"/>
    <w:rsid w:val="00ED5B72"/>
    <w:rsid w:val="00ED5BCE"/>
    <w:rsid w:val="00ED609C"/>
    <w:rsid w:val="00ED6CC7"/>
    <w:rsid w:val="00EE1151"/>
    <w:rsid w:val="00EE1171"/>
    <w:rsid w:val="00EE2145"/>
    <w:rsid w:val="00EE3757"/>
    <w:rsid w:val="00EF06D4"/>
    <w:rsid w:val="00EF2D70"/>
    <w:rsid w:val="00EF5A17"/>
    <w:rsid w:val="00F0036B"/>
    <w:rsid w:val="00F01491"/>
    <w:rsid w:val="00F01C01"/>
    <w:rsid w:val="00F02A0A"/>
    <w:rsid w:val="00F02F35"/>
    <w:rsid w:val="00F030A0"/>
    <w:rsid w:val="00F0420D"/>
    <w:rsid w:val="00F0725D"/>
    <w:rsid w:val="00F12008"/>
    <w:rsid w:val="00F12BD7"/>
    <w:rsid w:val="00F13159"/>
    <w:rsid w:val="00F1544C"/>
    <w:rsid w:val="00F16678"/>
    <w:rsid w:val="00F16C52"/>
    <w:rsid w:val="00F17256"/>
    <w:rsid w:val="00F211B5"/>
    <w:rsid w:val="00F21CC0"/>
    <w:rsid w:val="00F227D3"/>
    <w:rsid w:val="00F22BAA"/>
    <w:rsid w:val="00F22F8A"/>
    <w:rsid w:val="00F254A6"/>
    <w:rsid w:val="00F26A3F"/>
    <w:rsid w:val="00F30190"/>
    <w:rsid w:val="00F30842"/>
    <w:rsid w:val="00F308F8"/>
    <w:rsid w:val="00F31223"/>
    <w:rsid w:val="00F314B3"/>
    <w:rsid w:val="00F318BF"/>
    <w:rsid w:val="00F32418"/>
    <w:rsid w:val="00F32FCA"/>
    <w:rsid w:val="00F33E03"/>
    <w:rsid w:val="00F33F4E"/>
    <w:rsid w:val="00F346E4"/>
    <w:rsid w:val="00F3712B"/>
    <w:rsid w:val="00F3796E"/>
    <w:rsid w:val="00F37EA4"/>
    <w:rsid w:val="00F37F26"/>
    <w:rsid w:val="00F41BE7"/>
    <w:rsid w:val="00F41CED"/>
    <w:rsid w:val="00F426B0"/>
    <w:rsid w:val="00F43A68"/>
    <w:rsid w:val="00F444E8"/>
    <w:rsid w:val="00F44E48"/>
    <w:rsid w:val="00F44ECC"/>
    <w:rsid w:val="00F51F11"/>
    <w:rsid w:val="00F52960"/>
    <w:rsid w:val="00F5479D"/>
    <w:rsid w:val="00F54940"/>
    <w:rsid w:val="00F551D7"/>
    <w:rsid w:val="00F60124"/>
    <w:rsid w:val="00F63217"/>
    <w:rsid w:val="00F650BB"/>
    <w:rsid w:val="00F65414"/>
    <w:rsid w:val="00F65710"/>
    <w:rsid w:val="00F66BEB"/>
    <w:rsid w:val="00F709F2"/>
    <w:rsid w:val="00F70BC6"/>
    <w:rsid w:val="00F71BD0"/>
    <w:rsid w:val="00F73B99"/>
    <w:rsid w:val="00F74310"/>
    <w:rsid w:val="00F7669F"/>
    <w:rsid w:val="00F81B50"/>
    <w:rsid w:val="00F834DF"/>
    <w:rsid w:val="00F84647"/>
    <w:rsid w:val="00F86F60"/>
    <w:rsid w:val="00F90277"/>
    <w:rsid w:val="00F91924"/>
    <w:rsid w:val="00F94B86"/>
    <w:rsid w:val="00F95CE8"/>
    <w:rsid w:val="00F965ED"/>
    <w:rsid w:val="00F96C2E"/>
    <w:rsid w:val="00F972EC"/>
    <w:rsid w:val="00FA0AF0"/>
    <w:rsid w:val="00FA1477"/>
    <w:rsid w:val="00FA4AED"/>
    <w:rsid w:val="00FA7873"/>
    <w:rsid w:val="00FB0672"/>
    <w:rsid w:val="00FB1856"/>
    <w:rsid w:val="00FB2781"/>
    <w:rsid w:val="00FB2D76"/>
    <w:rsid w:val="00FB3AD2"/>
    <w:rsid w:val="00FB6DDC"/>
    <w:rsid w:val="00FC04E4"/>
    <w:rsid w:val="00FC0C19"/>
    <w:rsid w:val="00FC119F"/>
    <w:rsid w:val="00FC11E7"/>
    <w:rsid w:val="00FC137F"/>
    <w:rsid w:val="00FC3BBB"/>
    <w:rsid w:val="00FC46D4"/>
    <w:rsid w:val="00FC6E0F"/>
    <w:rsid w:val="00FC6FED"/>
    <w:rsid w:val="00FD15DD"/>
    <w:rsid w:val="00FD2582"/>
    <w:rsid w:val="00FD56DA"/>
    <w:rsid w:val="00FD67DC"/>
    <w:rsid w:val="00FD762C"/>
    <w:rsid w:val="00FD7AC9"/>
    <w:rsid w:val="00FE03DA"/>
    <w:rsid w:val="00FE0DAB"/>
    <w:rsid w:val="00FE1869"/>
    <w:rsid w:val="00FE1FFF"/>
    <w:rsid w:val="00FE216F"/>
    <w:rsid w:val="00FE37DF"/>
    <w:rsid w:val="00FE41FA"/>
    <w:rsid w:val="00FE6E7C"/>
    <w:rsid w:val="00FF0896"/>
    <w:rsid w:val="00FF1667"/>
    <w:rsid w:val="00FF19B7"/>
    <w:rsid w:val="00FF2417"/>
    <w:rsid w:val="00FF2EB7"/>
    <w:rsid w:val="00FF3623"/>
    <w:rsid w:val="00FF7EFE"/>
    <w:rsid w:val="00FF7F8E"/>
    <w:rsid w:val="01615BA3"/>
    <w:rsid w:val="01BA5C58"/>
    <w:rsid w:val="025AC401"/>
    <w:rsid w:val="0297F018"/>
    <w:rsid w:val="02D2B73D"/>
    <w:rsid w:val="02DF9574"/>
    <w:rsid w:val="02EB46BF"/>
    <w:rsid w:val="034F234C"/>
    <w:rsid w:val="03B52BD0"/>
    <w:rsid w:val="03F879F1"/>
    <w:rsid w:val="04168F61"/>
    <w:rsid w:val="046067A3"/>
    <w:rsid w:val="04C0B634"/>
    <w:rsid w:val="04CA28FE"/>
    <w:rsid w:val="04F9BBB2"/>
    <w:rsid w:val="051C98A1"/>
    <w:rsid w:val="053FB4EA"/>
    <w:rsid w:val="054CB3FB"/>
    <w:rsid w:val="055A9FE6"/>
    <w:rsid w:val="05C02D69"/>
    <w:rsid w:val="05C4FD53"/>
    <w:rsid w:val="05D882F6"/>
    <w:rsid w:val="0607676B"/>
    <w:rsid w:val="062CC4D6"/>
    <w:rsid w:val="0666EE91"/>
    <w:rsid w:val="066CD4B7"/>
    <w:rsid w:val="06A11674"/>
    <w:rsid w:val="06B66F25"/>
    <w:rsid w:val="0724E938"/>
    <w:rsid w:val="0755815D"/>
    <w:rsid w:val="075C1965"/>
    <w:rsid w:val="075EAE99"/>
    <w:rsid w:val="078977D8"/>
    <w:rsid w:val="078E29D7"/>
    <w:rsid w:val="07C54C65"/>
    <w:rsid w:val="07D46539"/>
    <w:rsid w:val="07FA3466"/>
    <w:rsid w:val="080BCE10"/>
    <w:rsid w:val="08A1A9F7"/>
    <w:rsid w:val="08EE8DA1"/>
    <w:rsid w:val="09060B00"/>
    <w:rsid w:val="09362778"/>
    <w:rsid w:val="09414270"/>
    <w:rsid w:val="0A03A3D7"/>
    <w:rsid w:val="0A1691B1"/>
    <w:rsid w:val="0A6F34C0"/>
    <w:rsid w:val="0AA54063"/>
    <w:rsid w:val="0ADB374F"/>
    <w:rsid w:val="0AED5110"/>
    <w:rsid w:val="0B2F7EFA"/>
    <w:rsid w:val="0B6A26A3"/>
    <w:rsid w:val="0BBC1BCC"/>
    <w:rsid w:val="0C5B3727"/>
    <w:rsid w:val="0C926CEC"/>
    <w:rsid w:val="0CAF307B"/>
    <w:rsid w:val="0CBA0069"/>
    <w:rsid w:val="0CD2B366"/>
    <w:rsid w:val="0CDD3910"/>
    <w:rsid w:val="0CE3CA2A"/>
    <w:rsid w:val="0CFDEF44"/>
    <w:rsid w:val="0D76FE31"/>
    <w:rsid w:val="0D7BE82A"/>
    <w:rsid w:val="0D9024DE"/>
    <w:rsid w:val="0DC82537"/>
    <w:rsid w:val="0DDAFD47"/>
    <w:rsid w:val="0E3086DD"/>
    <w:rsid w:val="0E6B858F"/>
    <w:rsid w:val="0E72D869"/>
    <w:rsid w:val="0E93B671"/>
    <w:rsid w:val="0EDABD0F"/>
    <w:rsid w:val="0EE9D36A"/>
    <w:rsid w:val="0EF34758"/>
    <w:rsid w:val="0EFD3FB1"/>
    <w:rsid w:val="0F067B65"/>
    <w:rsid w:val="0F29FC3B"/>
    <w:rsid w:val="0F544D81"/>
    <w:rsid w:val="0F6724F1"/>
    <w:rsid w:val="0F8C4C94"/>
    <w:rsid w:val="0FA7D8C4"/>
    <w:rsid w:val="0FD8CCD4"/>
    <w:rsid w:val="10243F20"/>
    <w:rsid w:val="1046E6F5"/>
    <w:rsid w:val="1050ABDB"/>
    <w:rsid w:val="1087B5CC"/>
    <w:rsid w:val="109103CA"/>
    <w:rsid w:val="1157594B"/>
    <w:rsid w:val="11766FE5"/>
    <w:rsid w:val="1180C390"/>
    <w:rsid w:val="11AF97B9"/>
    <w:rsid w:val="11BF0CD6"/>
    <w:rsid w:val="11E2D1EC"/>
    <w:rsid w:val="11F8D69E"/>
    <w:rsid w:val="11FB0CB8"/>
    <w:rsid w:val="1230B899"/>
    <w:rsid w:val="12C922BB"/>
    <w:rsid w:val="13411795"/>
    <w:rsid w:val="136EDE2E"/>
    <w:rsid w:val="13CA0C68"/>
    <w:rsid w:val="13DDA6E7"/>
    <w:rsid w:val="145F03F7"/>
    <w:rsid w:val="145F8A87"/>
    <w:rsid w:val="146118BE"/>
    <w:rsid w:val="14D7BC30"/>
    <w:rsid w:val="15085CD6"/>
    <w:rsid w:val="15212885"/>
    <w:rsid w:val="1526E468"/>
    <w:rsid w:val="15535548"/>
    <w:rsid w:val="15FC401B"/>
    <w:rsid w:val="16500096"/>
    <w:rsid w:val="166A76BC"/>
    <w:rsid w:val="16A91078"/>
    <w:rsid w:val="16DED43C"/>
    <w:rsid w:val="1706AE51"/>
    <w:rsid w:val="1706D0EB"/>
    <w:rsid w:val="1769AB30"/>
    <w:rsid w:val="17C362A0"/>
    <w:rsid w:val="17D80DEA"/>
    <w:rsid w:val="180F00D7"/>
    <w:rsid w:val="181E36F7"/>
    <w:rsid w:val="18736B51"/>
    <w:rsid w:val="18A0F614"/>
    <w:rsid w:val="18DF5D4A"/>
    <w:rsid w:val="18E6A7F4"/>
    <w:rsid w:val="18F3D56C"/>
    <w:rsid w:val="191A6EC7"/>
    <w:rsid w:val="1981EE1B"/>
    <w:rsid w:val="19D6F5AE"/>
    <w:rsid w:val="19DCC3F7"/>
    <w:rsid w:val="19F06540"/>
    <w:rsid w:val="19F3865D"/>
    <w:rsid w:val="1A027DFD"/>
    <w:rsid w:val="1A28D7B6"/>
    <w:rsid w:val="1A3E9AED"/>
    <w:rsid w:val="1A4B61D6"/>
    <w:rsid w:val="1A6B0744"/>
    <w:rsid w:val="1A7A5D8A"/>
    <w:rsid w:val="1AC4D29C"/>
    <w:rsid w:val="1AD73E10"/>
    <w:rsid w:val="1AE28E4A"/>
    <w:rsid w:val="1AE76390"/>
    <w:rsid w:val="1AEB224E"/>
    <w:rsid w:val="1B07740E"/>
    <w:rsid w:val="1B4B0929"/>
    <w:rsid w:val="1BFA0FD3"/>
    <w:rsid w:val="1C2FEFF5"/>
    <w:rsid w:val="1C423FCC"/>
    <w:rsid w:val="1C6FD7B9"/>
    <w:rsid w:val="1C829456"/>
    <w:rsid w:val="1CD9C581"/>
    <w:rsid w:val="1CF09EC0"/>
    <w:rsid w:val="1D044028"/>
    <w:rsid w:val="1D3781C8"/>
    <w:rsid w:val="1D37E02B"/>
    <w:rsid w:val="1D87A7C8"/>
    <w:rsid w:val="1D9B8A08"/>
    <w:rsid w:val="1D9C3944"/>
    <w:rsid w:val="1DA8C16C"/>
    <w:rsid w:val="1DCD169F"/>
    <w:rsid w:val="1DD84BA0"/>
    <w:rsid w:val="1DE691CB"/>
    <w:rsid w:val="1DE91602"/>
    <w:rsid w:val="1DEF1667"/>
    <w:rsid w:val="1E0A566C"/>
    <w:rsid w:val="1E0DB8BE"/>
    <w:rsid w:val="1E3AB06B"/>
    <w:rsid w:val="1EDFDBF3"/>
    <w:rsid w:val="1F20541D"/>
    <w:rsid w:val="1F2E3465"/>
    <w:rsid w:val="1F3228D9"/>
    <w:rsid w:val="1F4B53F4"/>
    <w:rsid w:val="1F4F0D80"/>
    <w:rsid w:val="1F512882"/>
    <w:rsid w:val="1F606274"/>
    <w:rsid w:val="1F673D27"/>
    <w:rsid w:val="1F8C5AC0"/>
    <w:rsid w:val="1FA94981"/>
    <w:rsid w:val="1FB2D043"/>
    <w:rsid w:val="1FBA470F"/>
    <w:rsid w:val="1FBAE993"/>
    <w:rsid w:val="1FD0671A"/>
    <w:rsid w:val="1FDE9C26"/>
    <w:rsid w:val="1FFF0979"/>
    <w:rsid w:val="201B6EE7"/>
    <w:rsid w:val="203A4F6E"/>
    <w:rsid w:val="20488323"/>
    <w:rsid w:val="20A26093"/>
    <w:rsid w:val="20C1446C"/>
    <w:rsid w:val="20C92C9C"/>
    <w:rsid w:val="20F471CE"/>
    <w:rsid w:val="21849832"/>
    <w:rsid w:val="21A5E747"/>
    <w:rsid w:val="21F3228C"/>
    <w:rsid w:val="2257F1A0"/>
    <w:rsid w:val="2276030E"/>
    <w:rsid w:val="22A8BF7D"/>
    <w:rsid w:val="22E041FF"/>
    <w:rsid w:val="22E6B2C3"/>
    <w:rsid w:val="22F9C732"/>
    <w:rsid w:val="23C9FD76"/>
    <w:rsid w:val="24118135"/>
    <w:rsid w:val="242A74F9"/>
    <w:rsid w:val="247671A0"/>
    <w:rsid w:val="24C1A447"/>
    <w:rsid w:val="24E180AA"/>
    <w:rsid w:val="24E7A3E1"/>
    <w:rsid w:val="24F2BFB1"/>
    <w:rsid w:val="252E76A5"/>
    <w:rsid w:val="25977B36"/>
    <w:rsid w:val="25A9A39D"/>
    <w:rsid w:val="25DA6252"/>
    <w:rsid w:val="2610D3E2"/>
    <w:rsid w:val="261A5061"/>
    <w:rsid w:val="26328830"/>
    <w:rsid w:val="2639F7F2"/>
    <w:rsid w:val="26430B18"/>
    <w:rsid w:val="26562CAD"/>
    <w:rsid w:val="2684A5CF"/>
    <w:rsid w:val="26DA5CAC"/>
    <w:rsid w:val="270EFE39"/>
    <w:rsid w:val="2716251A"/>
    <w:rsid w:val="272D4A48"/>
    <w:rsid w:val="2735A56C"/>
    <w:rsid w:val="2739597A"/>
    <w:rsid w:val="275DFCA2"/>
    <w:rsid w:val="27D26701"/>
    <w:rsid w:val="2806D286"/>
    <w:rsid w:val="280A4A3F"/>
    <w:rsid w:val="2828462F"/>
    <w:rsid w:val="28872B45"/>
    <w:rsid w:val="28CCD12C"/>
    <w:rsid w:val="2901DDF6"/>
    <w:rsid w:val="295D3196"/>
    <w:rsid w:val="2973C5C0"/>
    <w:rsid w:val="29FE1C6B"/>
    <w:rsid w:val="2A052B01"/>
    <w:rsid w:val="2A1D50AA"/>
    <w:rsid w:val="2A47F4CD"/>
    <w:rsid w:val="2A6D9E26"/>
    <w:rsid w:val="2A7EC21C"/>
    <w:rsid w:val="2A94FD60"/>
    <w:rsid w:val="2AA73792"/>
    <w:rsid w:val="2AF47745"/>
    <w:rsid w:val="2B0E4DB1"/>
    <w:rsid w:val="2B1702BB"/>
    <w:rsid w:val="2B4AF65A"/>
    <w:rsid w:val="2B6AE29A"/>
    <w:rsid w:val="2B8F98DB"/>
    <w:rsid w:val="2BBEE392"/>
    <w:rsid w:val="2BC27137"/>
    <w:rsid w:val="2BE97BB3"/>
    <w:rsid w:val="2BEF12C8"/>
    <w:rsid w:val="2C025C16"/>
    <w:rsid w:val="2C0E15F5"/>
    <w:rsid w:val="2C51CD25"/>
    <w:rsid w:val="2C6125C5"/>
    <w:rsid w:val="2C72590F"/>
    <w:rsid w:val="2C9654BC"/>
    <w:rsid w:val="2CAF5A14"/>
    <w:rsid w:val="2CB9B72D"/>
    <w:rsid w:val="2CD6ACFB"/>
    <w:rsid w:val="2CE26F18"/>
    <w:rsid w:val="2CE28C8D"/>
    <w:rsid w:val="2D086ECB"/>
    <w:rsid w:val="2D3948F0"/>
    <w:rsid w:val="2D4FCAEF"/>
    <w:rsid w:val="2D841FC4"/>
    <w:rsid w:val="2D980DDD"/>
    <w:rsid w:val="2D9A1F76"/>
    <w:rsid w:val="2D9D008C"/>
    <w:rsid w:val="2DB42A15"/>
    <w:rsid w:val="2E4F33C6"/>
    <w:rsid w:val="2E543989"/>
    <w:rsid w:val="2E64A509"/>
    <w:rsid w:val="2E6DEE4A"/>
    <w:rsid w:val="2E95636F"/>
    <w:rsid w:val="2EC52BD5"/>
    <w:rsid w:val="2ED1E05A"/>
    <w:rsid w:val="2EDC23C5"/>
    <w:rsid w:val="2F1A646F"/>
    <w:rsid w:val="2F2416E5"/>
    <w:rsid w:val="2F679C79"/>
    <w:rsid w:val="2F80DAFF"/>
    <w:rsid w:val="2FAA6649"/>
    <w:rsid w:val="2FAAB382"/>
    <w:rsid w:val="301C19BC"/>
    <w:rsid w:val="30330355"/>
    <w:rsid w:val="305AE7FB"/>
    <w:rsid w:val="305EBDA7"/>
    <w:rsid w:val="3077B1B1"/>
    <w:rsid w:val="30CFBFDC"/>
    <w:rsid w:val="30EC5B59"/>
    <w:rsid w:val="30FDFC8E"/>
    <w:rsid w:val="31018170"/>
    <w:rsid w:val="3147FC40"/>
    <w:rsid w:val="3176B2E6"/>
    <w:rsid w:val="31BC2E71"/>
    <w:rsid w:val="31E21D8D"/>
    <w:rsid w:val="32185400"/>
    <w:rsid w:val="3226EC1D"/>
    <w:rsid w:val="3230CBC6"/>
    <w:rsid w:val="3238BAD3"/>
    <w:rsid w:val="325E2119"/>
    <w:rsid w:val="328CADC7"/>
    <w:rsid w:val="328FFBDF"/>
    <w:rsid w:val="33130D52"/>
    <w:rsid w:val="33379FF9"/>
    <w:rsid w:val="336C3119"/>
    <w:rsid w:val="33B5CA66"/>
    <w:rsid w:val="34207CF2"/>
    <w:rsid w:val="344F2DBF"/>
    <w:rsid w:val="3465AC95"/>
    <w:rsid w:val="3469C29C"/>
    <w:rsid w:val="3481EAC3"/>
    <w:rsid w:val="349C58FC"/>
    <w:rsid w:val="34A8BA0B"/>
    <w:rsid w:val="34B65A7D"/>
    <w:rsid w:val="352BF4A9"/>
    <w:rsid w:val="3564EF8D"/>
    <w:rsid w:val="356B9917"/>
    <w:rsid w:val="357EB617"/>
    <w:rsid w:val="35992B7E"/>
    <w:rsid w:val="359FA180"/>
    <w:rsid w:val="35BE2F9F"/>
    <w:rsid w:val="35CF9148"/>
    <w:rsid w:val="35D2F4FD"/>
    <w:rsid w:val="35F0A156"/>
    <w:rsid w:val="35FD1E8F"/>
    <w:rsid w:val="360F3DB7"/>
    <w:rsid w:val="36153D7C"/>
    <w:rsid w:val="361F4702"/>
    <w:rsid w:val="365B2558"/>
    <w:rsid w:val="367AE0D8"/>
    <w:rsid w:val="36BFA166"/>
    <w:rsid w:val="37144BA2"/>
    <w:rsid w:val="374664B0"/>
    <w:rsid w:val="3754D793"/>
    <w:rsid w:val="3769D7A8"/>
    <w:rsid w:val="376B8BAE"/>
    <w:rsid w:val="37E93DDD"/>
    <w:rsid w:val="381DB26E"/>
    <w:rsid w:val="38263AF5"/>
    <w:rsid w:val="38504A31"/>
    <w:rsid w:val="385FD8D8"/>
    <w:rsid w:val="38A5AFF1"/>
    <w:rsid w:val="397E88BE"/>
    <w:rsid w:val="39E27991"/>
    <w:rsid w:val="3A0B0A24"/>
    <w:rsid w:val="3A4457F2"/>
    <w:rsid w:val="3A4459EA"/>
    <w:rsid w:val="3A4DA3B0"/>
    <w:rsid w:val="3A77637C"/>
    <w:rsid w:val="3A7E43D3"/>
    <w:rsid w:val="3A85F300"/>
    <w:rsid w:val="3AB28927"/>
    <w:rsid w:val="3AD721CF"/>
    <w:rsid w:val="3ADB2B24"/>
    <w:rsid w:val="3AEB8019"/>
    <w:rsid w:val="3AF66A22"/>
    <w:rsid w:val="3AF8B75E"/>
    <w:rsid w:val="3AFFB82B"/>
    <w:rsid w:val="3B035C7B"/>
    <w:rsid w:val="3B0D69BE"/>
    <w:rsid w:val="3B260378"/>
    <w:rsid w:val="3B2675AC"/>
    <w:rsid w:val="3B4A287D"/>
    <w:rsid w:val="3B5A308C"/>
    <w:rsid w:val="3B7D4125"/>
    <w:rsid w:val="3B99AF57"/>
    <w:rsid w:val="3BAA9C1E"/>
    <w:rsid w:val="3BB5E9AB"/>
    <w:rsid w:val="3C974520"/>
    <w:rsid w:val="3CA004B2"/>
    <w:rsid w:val="3CBA5DCE"/>
    <w:rsid w:val="3CE3E1CB"/>
    <w:rsid w:val="3D03BA7D"/>
    <w:rsid w:val="3D6114A1"/>
    <w:rsid w:val="3DC2D6CB"/>
    <w:rsid w:val="3DCE870C"/>
    <w:rsid w:val="3E329B3A"/>
    <w:rsid w:val="3E3C7659"/>
    <w:rsid w:val="3E43EA60"/>
    <w:rsid w:val="3E58D2F6"/>
    <w:rsid w:val="3F26F8AD"/>
    <w:rsid w:val="3F3CF064"/>
    <w:rsid w:val="3F450AAB"/>
    <w:rsid w:val="3F8EC706"/>
    <w:rsid w:val="3FE919F7"/>
    <w:rsid w:val="4032F966"/>
    <w:rsid w:val="404C61A6"/>
    <w:rsid w:val="40526D9C"/>
    <w:rsid w:val="409D074F"/>
    <w:rsid w:val="40ABBB0B"/>
    <w:rsid w:val="40AC45DF"/>
    <w:rsid w:val="40BA86CA"/>
    <w:rsid w:val="40DE4FF7"/>
    <w:rsid w:val="41174F38"/>
    <w:rsid w:val="414BD893"/>
    <w:rsid w:val="41765E1A"/>
    <w:rsid w:val="41B81FEA"/>
    <w:rsid w:val="4223C270"/>
    <w:rsid w:val="426FE644"/>
    <w:rsid w:val="42A8F80A"/>
    <w:rsid w:val="42D54735"/>
    <w:rsid w:val="42E91239"/>
    <w:rsid w:val="43053E4A"/>
    <w:rsid w:val="430E33A9"/>
    <w:rsid w:val="43244985"/>
    <w:rsid w:val="432A9F22"/>
    <w:rsid w:val="43DCDAE2"/>
    <w:rsid w:val="44002F71"/>
    <w:rsid w:val="4401785E"/>
    <w:rsid w:val="4403065E"/>
    <w:rsid w:val="442626D4"/>
    <w:rsid w:val="443AE194"/>
    <w:rsid w:val="44BF2597"/>
    <w:rsid w:val="44E7FB35"/>
    <w:rsid w:val="44F84053"/>
    <w:rsid w:val="44FAF499"/>
    <w:rsid w:val="4526B2BA"/>
    <w:rsid w:val="4563CDBF"/>
    <w:rsid w:val="4606570F"/>
    <w:rsid w:val="4632B9BC"/>
    <w:rsid w:val="46359F25"/>
    <w:rsid w:val="4643380A"/>
    <w:rsid w:val="466954E9"/>
    <w:rsid w:val="467675C7"/>
    <w:rsid w:val="46A79D0A"/>
    <w:rsid w:val="46EBE477"/>
    <w:rsid w:val="47056751"/>
    <w:rsid w:val="4741C5C2"/>
    <w:rsid w:val="475A29BF"/>
    <w:rsid w:val="4780A790"/>
    <w:rsid w:val="47976985"/>
    <w:rsid w:val="4798759F"/>
    <w:rsid w:val="47C0E9A1"/>
    <w:rsid w:val="47C6D482"/>
    <w:rsid w:val="47D128F6"/>
    <w:rsid w:val="481D324F"/>
    <w:rsid w:val="482DD28D"/>
    <w:rsid w:val="483685DD"/>
    <w:rsid w:val="48428116"/>
    <w:rsid w:val="484A3AEC"/>
    <w:rsid w:val="486799F0"/>
    <w:rsid w:val="48692537"/>
    <w:rsid w:val="49399E8D"/>
    <w:rsid w:val="493D369F"/>
    <w:rsid w:val="498F12FC"/>
    <w:rsid w:val="499320B0"/>
    <w:rsid w:val="4A0A0E83"/>
    <w:rsid w:val="4A128B7E"/>
    <w:rsid w:val="4A33DCBF"/>
    <w:rsid w:val="4A83F5C6"/>
    <w:rsid w:val="4A8ED15C"/>
    <w:rsid w:val="4ACEDD98"/>
    <w:rsid w:val="4AE3078B"/>
    <w:rsid w:val="4AE8D5EE"/>
    <w:rsid w:val="4B1787C9"/>
    <w:rsid w:val="4B3C9B5E"/>
    <w:rsid w:val="4B3FA48E"/>
    <w:rsid w:val="4B49C60C"/>
    <w:rsid w:val="4B79C515"/>
    <w:rsid w:val="4C4ADD0E"/>
    <w:rsid w:val="4C7FBF93"/>
    <w:rsid w:val="4CA81430"/>
    <w:rsid w:val="4CAA3ACE"/>
    <w:rsid w:val="4CB2E775"/>
    <w:rsid w:val="4CF31A43"/>
    <w:rsid w:val="4D4798B5"/>
    <w:rsid w:val="4D750CB0"/>
    <w:rsid w:val="4D757B64"/>
    <w:rsid w:val="4D75B405"/>
    <w:rsid w:val="4DC9EE10"/>
    <w:rsid w:val="4DEC8A8D"/>
    <w:rsid w:val="4DF5693B"/>
    <w:rsid w:val="4E365229"/>
    <w:rsid w:val="4E3826DE"/>
    <w:rsid w:val="4E6403BA"/>
    <w:rsid w:val="4F1F752F"/>
    <w:rsid w:val="4F228DA1"/>
    <w:rsid w:val="4F34A74F"/>
    <w:rsid w:val="4F3B0592"/>
    <w:rsid w:val="4F7ECF2B"/>
    <w:rsid w:val="4F8B88D4"/>
    <w:rsid w:val="4F96BBF9"/>
    <w:rsid w:val="4FB2B83F"/>
    <w:rsid w:val="4FEC9ECE"/>
    <w:rsid w:val="502A1C06"/>
    <w:rsid w:val="503E2451"/>
    <w:rsid w:val="509A7942"/>
    <w:rsid w:val="50ABEB08"/>
    <w:rsid w:val="50E7EC91"/>
    <w:rsid w:val="50EDF6B0"/>
    <w:rsid w:val="511A7790"/>
    <w:rsid w:val="5193EB7B"/>
    <w:rsid w:val="51CC37CC"/>
    <w:rsid w:val="5226DE5F"/>
    <w:rsid w:val="5230D878"/>
    <w:rsid w:val="52943186"/>
    <w:rsid w:val="52C0FAEE"/>
    <w:rsid w:val="52F264FE"/>
    <w:rsid w:val="53605C99"/>
    <w:rsid w:val="53CC08A1"/>
    <w:rsid w:val="53F4422A"/>
    <w:rsid w:val="53F9BC92"/>
    <w:rsid w:val="5417DC15"/>
    <w:rsid w:val="54720D27"/>
    <w:rsid w:val="5472FF41"/>
    <w:rsid w:val="54838E22"/>
    <w:rsid w:val="54A0AC04"/>
    <w:rsid w:val="54BAABF6"/>
    <w:rsid w:val="54EBB665"/>
    <w:rsid w:val="54ECEF8E"/>
    <w:rsid w:val="55190E27"/>
    <w:rsid w:val="55336AB5"/>
    <w:rsid w:val="557FA666"/>
    <w:rsid w:val="55D4D0E1"/>
    <w:rsid w:val="55E82C05"/>
    <w:rsid w:val="562477EC"/>
    <w:rsid w:val="5651AEA3"/>
    <w:rsid w:val="57749820"/>
    <w:rsid w:val="57C4114B"/>
    <w:rsid w:val="57E8C38C"/>
    <w:rsid w:val="5800E1F6"/>
    <w:rsid w:val="580D420D"/>
    <w:rsid w:val="5838B20B"/>
    <w:rsid w:val="590BAB23"/>
    <w:rsid w:val="5916A6E1"/>
    <w:rsid w:val="592ECBE2"/>
    <w:rsid w:val="593805D7"/>
    <w:rsid w:val="59402590"/>
    <w:rsid w:val="59429F9A"/>
    <w:rsid w:val="59908D45"/>
    <w:rsid w:val="59BDDC2B"/>
    <w:rsid w:val="59C0360E"/>
    <w:rsid w:val="59E48E5E"/>
    <w:rsid w:val="59E4D5D8"/>
    <w:rsid w:val="59EFBB5D"/>
    <w:rsid w:val="5A0D2706"/>
    <w:rsid w:val="5A3E357B"/>
    <w:rsid w:val="5A4E7F20"/>
    <w:rsid w:val="5A68FCDA"/>
    <w:rsid w:val="5A96DF95"/>
    <w:rsid w:val="5AA0A7F8"/>
    <w:rsid w:val="5AFB1B31"/>
    <w:rsid w:val="5B0C7B62"/>
    <w:rsid w:val="5B16A239"/>
    <w:rsid w:val="5B8C6829"/>
    <w:rsid w:val="5B9C3A33"/>
    <w:rsid w:val="5C0C297B"/>
    <w:rsid w:val="5C9F0B26"/>
    <w:rsid w:val="5CA53DE6"/>
    <w:rsid w:val="5D192BEC"/>
    <w:rsid w:val="5D2C0B8B"/>
    <w:rsid w:val="5D6AAB19"/>
    <w:rsid w:val="5D7A349B"/>
    <w:rsid w:val="5DC68FDE"/>
    <w:rsid w:val="5DEC18AC"/>
    <w:rsid w:val="5E1E3170"/>
    <w:rsid w:val="5E33B0C6"/>
    <w:rsid w:val="5E6D23FE"/>
    <w:rsid w:val="5E795E41"/>
    <w:rsid w:val="5E876453"/>
    <w:rsid w:val="5EA2F59B"/>
    <w:rsid w:val="5EB86F80"/>
    <w:rsid w:val="5EC38FC4"/>
    <w:rsid w:val="5EE076A4"/>
    <w:rsid w:val="5F11841C"/>
    <w:rsid w:val="5F17A110"/>
    <w:rsid w:val="5F39FB77"/>
    <w:rsid w:val="5F3E4C6B"/>
    <w:rsid w:val="5F427BEC"/>
    <w:rsid w:val="5F43D25C"/>
    <w:rsid w:val="5F6EF557"/>
    <w:rsid w:val="5F74F20E"/>
    <w:rsid w:val="5F7C122A"/>
    <w:rsid w:val="5FA97ED3"/>
    <w:rsid w:val="5FD060E8"/>
    <w:rsid w:val="603F4D36"/>
    <w:rsid w:val="6057ADFE"/>
    <w:rsid w:val="60A4FC38"/>
    <w:rsid w:val="60C764D5"/>
    <w:rsid w:val="60DDCA56"/>
    <w:rsid w:val="6107A826"/>
    <w:rsid w:val="61475936"/>
    <w:rsid w:val="618F12D1"/>
    <w:rsid w:val="61A6BC15"/>
    <w:rsid w:val="61CAAE7C"/>
    <w:rsid w:val="620722CD"/>
    <w:rsid w:val="624A3C84"/>
    <w:rsid w:val="625B3478"/>
    <w:rsid w:val="6270F8FE"/>
    <w:rsid w:val="62D989A1"/>
    <w:rsid w:val="630C372E"/>
    <w:rsid w:val="632DB03E"/>
    <w:rsid w:val="6332A65F"/>
    <w:rsid w:val="634AEF43"/>
    <w:rsid w:val="636DCC53"/>
    <w:rsid w:val="63A70378"/>
    <w:rsid w:val="63EBDC86"/>
    <w:rsid w:val="641C6D51"/>
    <w:rsid w:val="64238D47"/>
    <w:rsid w:val="6444386F"/>
    <w:rsid w:val="6446FFCB"/>
    <w:rsid w:val="64481946"/>
    <w:rsid w:val="645AEA90"/>
    <w:rsid w:val="64F4C56E"/>
    <w:rsid w:val="64F6E264"/>
    <w:rsid w:val="6504E1AE"/>
    <w:rsid w:val="6514D54F"/>
    <w:rsid w:val="6529A1D3"/>
    <w:rsid w:val="653A938F"/>
    <w:rsid w:val="65802F9D"/>
    <w:rsid w:val="6583FB6A"/>
    <w:rsid w:val="658B3799"/>
    <w:rsid w:val="661F62F4"/>
    <w:rsid w:val="665B570E"/>
    <w:rsid w:val="66660439"/>
    <w:rsid w:val="66790ABF"/>
    <w:rsid w:val="671AAADF"/>
    <w:rsid w:val="672222EC"/>
    <w:rsid w:val="673D923D"/>
    <w:rsid w:val="6757DA5C"/>
    <w:rsid w:val="679283EA"/>
    <w:rsid w:val="679DA874"/>
    <w:rsid w:val="679F4CE7"/>
    <w:rsid w:val="67AC1BFF"/>
    <w:rsid w:val="67ADFF28"/>
    <w:rsid w:val="67B81C66"/>
    <w:rsid w:val="67D3B638"/>
    <w:rsid w:val="67E4EA8D"/>
    <w:rsid w:val="67F44F8D"/>
    <w:rsid w:val="681CF265"/>
    <w:rsid w:val="68A218B6"/>
    <w:rsid w:val="68C7CBBD"/>
    <w:rsid w:val="68C86190"/>
    <w:rsid w:val="69393C8B"/>
    <w:rsid w:val="694B47FE"/>
    <w:rsid w:val="694DA86E"/>
    <w:rsid w:val="6970EDE6"/>
    <w:rsid w:val="698E1C66"/>
    <w:rsid w:val="699BC83C"/>
    <w:rsid w:val="699D6D09"/>
    <w:rsid w:val="69C78ED9"/>
    <w:rsid w:val="69CF528B"/>
    <w:rsid w:val="69F2B490"/>
    <w:rsid w:val="69F6C52C"/>
    <w:rsid w:val="6A1BAE2B"/>
    <w:rsid w:val="6A4CFD9F"/>
    <w:rsid w:val="6A721D7F"/>
    <w:rsid w:val="6A98F91F"/>
    <w:rsid w:val="6AD83BF7"/>
    <w:rsid w:val="6AFBB4FD"/>
    <w:rsid w:val="6B0C0ABD"/>
    <w:rsid w:val="6B2C2F6D"/>
    <w:rsid w:val="6B6AD418"/>
    <w:rsid w:val="6B7FC19D"/>
    <w:rsid w:val="6B823398"/>
    <w:rsid w:val="6B9EF871"/>
    <w:rsid w:val="6BAF3E18"/>
    <w:rsid w:val="6BB02B2D"/>
    <w:rsid w:val="6BC7A860"/>
    <w:rsid w:val="6BF07BC1"/>
    <w:rsid w:val="6BF551F2"/>
    <w:rsid w:val="6C00393C"/>
    <w:rsid w:val="6C39EBFD"/>
    <w:rsid w:val="6CA5BEFB"/>
    <w:rsid w:val="6CA7F43C"/>
    <w:rsid w:val="6CBB9BCF"/>
    <w:rsid w:val="6CDEBA4B"/>
    <w:rsid w:val="6CF7996B"/>
    <w:rsid w:val="6CF8DF68"/>
    <w:rsid w:val="6D06B76B"/>
    <w:rsid w:val="6D155D05"/>
    <w:rsid w:val="6D48C0E3"/>
    <w:rsid w:val="6D48DE66"/>
    <w:rsid w:val="6D4BFD6E"/>
    <w:rsid w:val="6DC72FA5"/>
    <w:rsid w:val="6DD28AE9"/>
    <w:rsid w:val="6DF7D15F"/>
    <w:rsid w:val="6E49BE17"/>
    <w:rsid w:val="6EBCE571"/>
    <w:rsid w:val="6EC7AE31"/>
    <w:rsid w:val="6ED04DF6"/>
    <w:rsid w:val="6F335471"/>
    <w:rsid w:val="6FA31AF5"/>
    <w:rsid w:val="6FCC0CDA"/>
    <w:rsid w:val="700CC884"/>
    <w:rsid w:val="700E2BF5"/>
    <w:rsid w:val="7012822D"/>
    <w:rsid w:val="7059D137"/>
    <w:rsid w:val="70A4EE14"/>
    <w:rsid w:val="70A8E79C"/>
    <w:rsid w:val="71A98C3A"/>
    <w:rsid w:val="7226F289"/>
    <w:rsid w:val="725067DF"/>
    <w:rsid w:val="726104EE"/>
    <w:rsid w:val="727A8804"/>
    <w:rsid w:val="7297BDC0"/>
    <w:rsid w:val="72AFEBA3"/>
    <w:rsid w:val="72B66B56"/>
    <w:rsid w:val="72C5DCAC"/>
    <w:rsid w:val="7336CA09"/>
    <w:rsid w:val="736DEB90"/>
    <w:rsid w:val="737A4076"/>
    <w:rsid w:val="73A800F2"/>
    <w:rsid w:val="73DCD823"/>
    <w:rsid w:val="73E709E7"/>
    <w:rsid w:val="740E9149"/>
    <w:rsid w:val="74145B9A"/>
    <w:rsid w:val="741AEE4A"/>
    <w:rsid w:val="745BF41E"/>
    <w:rsid w:val="746A5C89"/>
    <w:rsid w:val="74CBEA13"/>
    <w:rsid w:val="74CD4CB3"/>
    <w:rsid w:val="74E9BB89"/>
    <w:rsid w:val="74F862B1"/>
    <w:rsid w:val="7500F4EE"/>
    <w:rsid w:val="758826DE"/>
    <w:rsid w:val="758F6F81"/>
    <w:rsid w:val="75990B51"/>
    <w:rsid w:val="75D182D1"/>
    <w:rsid w:val="75E3B987"/>
    <w:rsid w:val="75F88296"/>
    <w:rsid w:val="7695F08D"/>
    <w:rsid w:val="76FD9A1B"/>
    <w:rsid w:val="7745E368"/>
    <w:rsid w:val="774D16D8"/>
    <w:rsid w:val="7790308F"/>
    <w:rsid w:val="7793A064"/>
    <w:rsid w:val="77A6BAED"/>
    <w:rsid w:val="780388B6"/>
    <w:rsid w:val="781D293A"/>
    <w:rsid w:val="787BCE24"/>
    <w:rsid w:val="787E84D9"/>
    <w:rsid w:val="78A19C3B"/>
    <w:rsid w:val="78E79E15"/>
    <w:rsid w:val="78EB78A2"/>
    <w:rsid w:val="79441172"/>
    <w:rsid w:val="795B430C"/>
    <w:rsid w:val="795EC062"/>
    <w:rsid w:val="797D3BA0"/>
    <w:rsid w:val="7996EE82"/>
    <w:rsid w:val="799A5178"/>
    <w:rsid w:val="79AFC551"/>
    <w:rsid w:val="79E4D951"/>
    <w:rsid w:val="7A133E03"/>
    <w:rsid w:val="7A570330"/>
    <w:rsid w:val="7A6717B0"/>
    <w:rsid w:val="7A85C7CA"/>
    <w:rsid w:val="7A96A130"/>
    <w:rsid w:val="7AC22CDA"/>
    <w:rsid w:val="7AC28708"/>
    <w:rsid w:val="7B0ECCFF"/>
    <w:rsid w:val="7B4826EE"/>
    <w:rsid w:val="7BCC4E4E"/>
    <w:rsid w:val="7BD550E2"/>
    <w:rsid w:val="7BD9FACD"/>
    <w:rsid w:val="7BDEE37F"/>
    <w:rsid w:val="7BE22B97"/>
    <w:rsid w:val="7C9BC95D"/>
    <w:rsid w:val="7D070CE3"/>
    <w:rsid w:val="7D3C2F88"/>
    <w:rsid w:val="7D9229CA"/>
    <w:rsid w:val="7DD2DD5F"/>
    <w:rsid w:val="7DDF761A"/>
    <w:rsid w:val="7DF27CD6"/>
    <w:rsid w:val="7E25A486"/>
    <w:rsid w:val="7E3AD7F5"/>
    <w:rsid w:val="7E3FFBAB"/>
    <w:rsid w:val="7E72B874"/>
    <w:rsid w:val="7E9B060D"/>
    <w:rsid w:val="7ED686C7"/>
    <w:rsid w:val="7F1F6A20"/>
    <w:rsid w:val="7F7F0338"/>
    <w:rsid w:val="7FA6E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897FF"/>
  <w15:docId w15:val="{EAEFA8E8-0F08-4998-9174-F30FA6C9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firstLine="169"/>
      <w:jc w:val="both"/>
    </w:pPr>
    <w:rPr>
      <w:rFonts w:ascii="Cambria" w:eastAsia="Cambria" w:hAnsi="Cambria" w:cs="Cambria"/>
      <w:color w:val="000000"/>
      <w:sz w:val="18"/>
    </w:rPr>
  </w:style>
  <w:style w:type="paragraph" w:styleId="Heading1">
    <w:name w:val="heading 1"/>
    <w:next w:val="Normal"/>
    <w:link w:val="Heading1Char"/>
    <w:uiPriority w:val="9"/>
    <w:qFormat/>
    <w:pPr>
      <w:keepNext/>
      <w:keepLines/>
      <w:spacing w:after="181" w:line="259" w:lineRule="auto"/>
      <w:jc w:val="center"/>
      <w:outlineLvl w:val="0"/>
    </w:pPr>
    <w:rPr>
      <w:rFonts w:ascii="Calibri" w:eastAsia="Calibri" w:hAnsi="Calibri" w:cs="Calibri"/>
      <w:color w:val="000000"/>
      <w:sz w:val="28"/>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8"/>
    </w:rPr>
  </w:style>
  <w:style w:type="character" w:customStyle="1" w:styleId="Heading2Char">
    <w:name w:val="Heading 2 Char"/>
    <w:link w:val="Heading2"/>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7C3879"/>
    <w:rPr>
      <w:color w:val="666666"/>
    </w:rPr>
  </w:style>
  <w:style w:type="character" w:styleId="Hyperlink">
    <w:name w:val="Hyperlink"/>
    <w:basedOn w:val="DefaultParagraphFont"/>
    <w:uiPriority w:val="99"/>
    <w:unhideWhenUsed/>
    <w:rsid w:val="008B4170"/>
    <w:rPr>
      <w:color w:val="467886" w:themeColor="hyperlink"/>
      <w:u w:val="single"/>
    </w:rPr>
  </w:style>
  <w:style w:type="character" w:styleId="UnresolvedMention">
    <w:name w:val="Unresolved Mention"/>
    <w:basedOn w:val="DefaultParagraphFont"/>
    <w:uiPriority w:val="99"/>
    <w:semiHidden/>
    <w:unhideWhenUsed/>
    <w:rsid w:val="008B41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aggregate.org/CPE380/multiF25.html" TargetMode="External"/><Relationship Id="rId13" Type="http://schemas.microsoft.com/office/2020/10/relationships/intelligence" Target="intelligence2.xml"/><Relationship Id="rId3" Type="http://schemas.openxmlformats.org/officeDocument/2006/relationships/webSettings" Target="webSettings.xml"/><Relationship Id="rId7" Type="http://schemas.openxmlformats.org/officeDocument/2006/relationships/hyperlink" Target="https://aggregate.org/CPE380/multiF25.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cgr235@uky.edu" TargetMode="External"/><Relationship Id="rId11" Type="http://schemas.openxmlformats.org/officeDocument/2006/relationships/fontTable" Target="fontTable.xml"/><Relationship Id="rId5" Type="http://schemas.openxmlformats.org/officeDocument/2006/relationships/hyperlink" Target="mailto:joda226@uky.edu" TargetMode="External"/><Relationship Id="rId10" Type="http://schemas.openxmlformats.org/officeDocument/2006/relationships/hyperlink" Target="https://aggregate.org/CPE380/slidesF25simple.pdf" TargetMode="External"/><Relationship Id="rId4" Type="http://schemas.openxmlformats.org/officeDocument/2006/relationships/hyperlink" Target="mailto:ecmo237@uky.edu" TargetMode="External"/><Relationship Id="rId9" Type="http://schemas.openxmlformats.org/officeDocument/2006/relationships/hyperlink" Target="https://aggregate.org/EE380/refs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2111</Words>
  <Characters>9679</Characters>
  <Application>Microsoft Office Word</Application>
  <DocSecurity>0</DocSecurity>
  <Lines>221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11774</CharactersWithSpaces>
  <SharedDoc>false</SharedDoc>
  <HLinks>
    <vt:vector size="42" baseType="variant">
      <vt:variant>
        <vt:i4>5308495</vt:i4>
      </vt:variant>
      <vt:variant>
        <vt:i4>18</vt:i4>
      </vt:variant>
      <vt:variant>
        <vt:i4>0</vt:i4>
      </vt:variant>
      <vt:variant>
        <vt:i4>5</vt:i4>
      </vt:variant>
      <vt:variant>
        <vt:lpwstr>https://aggregate.org/CPE380/slidesF25simple.pdf</vt:lpwstr>
      </vt:variant>
      <vt:variant>
        <vt:lpwstr/>
      </vt:variant>
      <vt:variant>
        <vt:i4>3538984</vt:i4>
      </vt:variant>
      <vt:variant>
        <vt:i4>15</vt:i4>
      </vt:variant>
      <vt:variant>
        <vt:i4>0</vt:i4>
      </vt:variant>
      <vt:variant>
        <vt:i4>5</vt:i4>
      </vt:variant>
      <vt:variant>
        <vt:lpwstr>https://aggregate.org/EE380/refsp.html</vt:lpwstr>
      </vt:variant>
      <vt:variant>
        <vt:lpwstr/>
      </vt:variant>
      <vt:variant>
        <vt:i4>8061033</vt:i4>
      </vt:variant>
      <vt:variant>
        <vt:i4>12</vt:i4>
      </vt:variant>
      <vt:variant>
        <vt:i4>0</vt:i4>
      </vt:variant>
      <vt:variant>
        <vt:i4>5</vt:i4>
      </vt:variant>
      <vt:variant>
        <vt:lpwstr>https://aggregate.org/CPE380/multiF25.html</vt:lpwstr>
      </vt:variant>
      <vt:variant>
        <vt:lpwstr/>
      </vt:variant>
      <vt:variant>
        <vt:i4>8061033</vt:i4>
      </vt:variant>
      <vt:variant>
        <vt:i4>9</vt:i4>
      </vt:variant>
      <vt:variant>
        <vt:i4>0</vt:i4>
      </vt:variant>
      <vt:variant>
        <vt:i4>5</vt:i4>
      </vt:variant>
      <vt:variant>
        <vt:lpwstr>https://aggregate.org/CPE380/multiF25.html</vt:lpwstr>
      </vt:variant>
      <vt:variant>
        <vt:lpwstr/>
      </vt:variant>
      <vt:variant>
        <vt:i4>7995401</vt:i4>
      </vt:variant>
      <vt:variant>
        <vt:i4>6</vt:i4>
      </vt:variant>
      <vt:variant>
        <vt:i4>0</vt:i4>
      </vt:variant>
      <vt:variant>
        <vt:i4>5</vt:i4>
      </vt:variant>
      <vt:variant>
        <vt:lpwstr>mailto:dcgr235@uky.edu</vt:lpwstr>
      </vt:variant>
      <vt:variant>
        <vt:lpwstr/>
      </vt:variant>
      <vt:variant>
        <vt:i4>7602199</vt:i4>
      </vt:variant>
      <vt:variant>
        <vt:i4>3</vt:i4>
      </vt:variant>
      <vt:variant>
        <vt:i4>0</vt:i4>
      </vt:variant>
      <vt:variant>
        <vt:i4>5</vt:i4>
      </vt:variant>
      <vt:variant>
        <vt:lpwstr>mailto:joda226@uky.edu</vt:lpwstr>
      </vt:variant>
      <vt:variant>
        <vt:lpwstr/>
      </vt:variant>
      <vt:variant>
        <vt:i4>7536660</vt:i4>
      </vt:variant>
      <vt:variant>
        <vt:i4>0</vt:i4>
      </vt:variant>
      <vt:variant>
        <vt:i4>0</vt:i4>
      </vt:variant>
      <vt:variant>
        <vt:i4>5</vt:i4>
      </vt:variant>
      <vt:variant>
        <vt:lpwstr>mailto:ecmo237@uky.edu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Ephraim</dc:creator>
  <cp:keywords/>
  <cp:lastModifiedBy>Morgan, Ephraim C.</cp:lastModifiedBy>
  <cp:revision>3</cp:revision>
  <cp:lastPrinted>2025-10-02T03:16:00Z</cp:lastPrinted>
  <dcterms:created xsi:type="dcterms:W3CDTF">2025-10-21T22:57:00Z</dcterms:created>
  <dcterms:modified xsi:type="dcterms:W3CDTF">2025-10-21T22:57:00Z</dcterms:modified>
</cp:coreProperties>
</file>